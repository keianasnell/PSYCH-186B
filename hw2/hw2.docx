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2F00F5" w14:textId="77777777" w:rsidR="005F5AB2" w:rsidRPr="00774AAE" w:rsidRDefault="005D785F" w:rsidP="000C562B">
      <w:pPr>
        <w:pStyle w:val="PlainText"/>
        <w:jc w:val="center"/>
        <w:rPr>
          <w:rFonts w:ascii="Palatino" w:eastAsia="MS Mincho" w:hAnsi="Palatino"/>
          <w:sz w:val="24"/>
        </w:rPr>
      </w:pPr>
      <w:r w:rsidRPr="00774AAE">
        <w:rPr>
          <w:rFonts w:ascii="Palatino" w:eastAsia="MS Mincho" w:hAnsi="Palatino"/>
          <w:b/>
          <w:sz w:val="24"/>
        </w:rPr>
        <w:t xml:space="preserve">Homework </w:t>
      </w:r>
      <w:r w:rsidR="00C21047" w:rsidRPr="00774AAE">
        <w:rPr>
          <w:rFonts w:ascii="Palatino" w:eastAsia="MS Mincho" w:hAnsi="Palatino"/>
          <w:b/>
          <w:sz w:val="24"/>
        </w:rPr>
        <w:t>2</w:t>
      </w:r>
      <w:r w:rsidR="0097044A" w:rsidRPr="00774AAE">
        <w:rPr>
          <w:rFonts w:ascii="Palatino" w:eastAsia="MS Mincho" w:hAnsi="Palatino"/>
          <w:b/>
          <w:sz w:val="24"/>
        </w:rPr>
        <w:t xml:space="preserve">: </w:t>
      </w:r>
      <w:r w:rsidR="005F5AB2" w:rsidRPr="00774AAE">
        <w:rPr>
          <w:rFonts w:ascii="Palatino" w:eastAsia="MS Mincho" w:hAnsi="Palatino"/>
          <w:b/>
          <w:sz w:val="24"/>
        </w:rPr>
        <w:t xml:space="preserve">The Linear </w:t>
      </w:r>
      <w:proofErr w:type="spellStart"/>
      <w:r w:rsidR="005F5AB2" w:rsidRPr="00774AAE">
        <w:rPr>
          <w:rFonts w:ascii="Palatino" w:eastAsia="MS Mincho" w:hAnsi="Palatino"/>
          <w:b/>
          <w:sz w:val="24"/>
        </w:rPr>
        <w:t>Associator</w:t>
      </w:r>
      <w:proofErr w:type="spellEnd"/>
      <w:r w:rsidR="002105C2" w:rsidRPr="00774AAE">
        <w:rPr>
          <w:rFonts w:ascii="Palatino" w:eastAsia="MS Mincho" w:hAnsi="Palatino"/>
          <w:b/>
          <w:sz w:val="24"/>
        </w:rPr>
        <w:t xml:space="preserve"> </w:t>
      </w:r>
      <w:r w:rsidR="002105C2" w:rsidRPr="00774AAE">
        <w:rPr>
          <w:rFonts w:ascii="Palatino" w:eastAsia="MS Mincho" w:hAnsi="Palatino"/>
          <w:sz w:val="24"/>
        </w:rPr>
        <w:t>(20 points total)</w:t>
      </w:r>
    </w:p>
    <w:p w14:paraId="1B44ADFE" w14:textId="57B66417" w:rsidR="009F3A7D" w:rsidRPr="00774AAE" w:rsidRDefault="009F3A7D" w:rsidP="009F3A7D">
      <w:pPr>
        <w:pStyle w:val="PlainText"/>
        <w:jc w:val="center"/>
        <w:rPr>
          <w:rFonts w:ascii="Palatino" w:eastAsia="MS Mincho" w:hAnsi="Palatino"/>
          <w:sz w:val="24"/>
        </w:rPr>
      </w:pPr>
      <w:r w:rsidRPr="00774AAE">
        <w:rPr>
          <w:rFonts w:ascii="Palatino" w:eastAsia="MS Mincho" w:hAnsi="Palatino"/>
          <w:sz w:val="24"/>
        </w:rPr>
        <w:t>Psych 186B</w:t>
      </w:r>
    </w:p>
    <w:p w14:paraId="0B2AB16E" w14:textId="4BAD864E" w:rsidR="00A928A9" w:rsidRPr="00774AAE" w:rsidRDefault="00A928A9" w:rsidP="009F3A7D">
      <w:pPr>
        <w:pStyle w:val="PlainText"/>
        <w:jc w:val="center"/>
        <w:rPr>
          <w:rFonts w:ascii="Palatino" w:eastAsia="MS Mincho" w:hAnsi="Palatino"/>
          <w:sz w:val="24"/>
        </w:rPr>
      </w:pPr>
      <w:r w:rsidRPr="00774AAE">
        <w:rPr>
          <w:rFonts w:ascii="Palatino" w:eastAsia="MS Mincho" w:hAnsi="Palatino"/>
          <w:sz w:val="24"/>
        </w:rPr>
        <w:t>Due: 11:59pm, April 19</w:t>
      </w:r>
    </w:p>
    <w:p w14:paraId="37C0A5F0" w14:textId="77777777" w:rsidR="005F5AB2" w:rsidRPr="00774AAE" w:rsidRDefault="005F5AB2">
      <w:pPr>
        <w:pStyle w:val="PlainText"/>
        <w:rPr>
          <w:rFonts w:ascii="Palatino" w:eastAsia="MS Mincho" w:hAnsi="Palatino"/>
          <w:sz w:val="24"/>
        </w:rPr>
      </w:pPr>
    </w:p>
    <w:p w14:paraId="74AAAEB1" w14:textId="3E064943"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For our first real experiment in neural modeling let us investigate the linear </w:t>
      </w:r>
      <w:proofErr w:type="spellStart"/>
      <w:r w:rsidRPr="00774AAE">
        <w:rPr>
          <w:rFonts w:ascii="Palatino" w:eastAsia="MS Mincho" w:hAnsi="Palatino"/>
          <w:sz w:val="24"/>
        </w:rPr>
        <w:t>associator</w:t>
      </w:r>
      <w:proofErr w:type="spellEnd"/>
      <w:r w:rsidRPr="00774AAE">
        <w:rPr>
          <w:rFonts w:ascii="Palatino" w:eastAsia="MS Mincho" w:hAnsi="Palatino"/>
          <w:sz w:val="24"/>
        </w:rPr>
        <w:t xml:space="preserve"> model for associative memory.  This model displays many of the virtues of distributed neural models and is easy to implement.  It is described in detail in Chapters 6 and 7 of the </w:t>
      </w:r>
      <w:proofErr w:type="gramStart"/>
      <w:r w:rsidR="00E07F99" w:rsidRPr="00774AAE">
        <w:rPr>
          <w:rFonts w:ascii="Palatino" w:eastAsia="MS Mincho" w:hAnsi="Palatino"/>
          <w:sz w:val="24"/>
        </w:rPr>
        <w:t>text</w:t>
      </w:r>
      <w:r w:rsidRPr="00774AAE">
        <w:rPr>
          <w:rFonts w:ascii="Palatino" w:eastAsia="MS Mincho" w:hAnsi="Palatino"/>
          <w:sz w:val="24"/>
        </w:rPr>
        <w:t>book</w:t>
      </w:r>
      <w:proofErr w:type="gramEnd"/>
      <w:r w:rsidRPr="00774AAE">
        <w:rPr>
          <w:rFonts w:ascii="Palatino" w:eastAsia="MS Mincho" w:hAnsi="Palatino"/>
          <w:sz w:val="24"/>
        </w:rPr>
        <w:t>.</w:t>
      </w:r>
    </w:p>
    <w:p w14:paraId="52FCB994" w14:textId="77777777" w:rsidR="005F5AB2" w:rsidRPr="00774AAE" w:rsidRDefault="005F5AB2">
      <w:pPr>
        <w:pStyle w:val="PlainText"/>
        <w:rPr>
          <w:rFonts w:ascii="Palatino" w:eastAsia="MS Mincho" w:hAnsi="Palatino"/>
          <w:sz w:val="24"/>
        </w:rPr>
      </w:pPr>
    </w:p>
    <w:p w14:paraId="44685794" w14:textId="4FFD0752"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The next assignment will incorporate an error correction rule into this model, and assignment after that will build in a non-linearity.  Allow for modifications to your code.  </w:t>
      </w:r>
    </w:p>
    <w:p w14:paraId="71F4A96C" w14:textId="77777777" w:rsidR="005F5AB2" w:rsidRPr="00774AAE" w:rsidRDefault="005F5AB2">
      <w:pPr>
        <w:pStyle w:val="PlainText"/>
        <w:rPr>
          <w:rFonts w:ascii="Palatino" w:eastAsia="MS Mincho" w:hAnsi="Palatino"/>
          <w:sz w:val="24"/>
        </w:rPr>
      </w:pPr>
    </w:p>
    <w:p w14:paraId="52147A36" w14:textId="72858C23"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You will make use of the programs you developed in the first </w:t>
      </w:r>
      <w:r w:rsidR="007C6D63" w:rsidRPr="00774AAE">
        <w:rPr>
          <w:rFonts w:ascii="Palatino" w:eastAsia="MS Mincho" w:hAnsi="Palatino"/>
          <w:sz w:val="24"/>
        </w:rPr>
        <w:t>homework</w:t>
      </w:r>
      <w:r w:rsidRPr="00774AAE">
        <w:rPr>
          <w:rFonts w:ascii="Palatino" w:eastAsia="MS Mincho" w:hAnsi="Palatino"/>
          <w:sz w:val="24"/>
        </w:rPr>
        <w:t xml:space="preserve">.  Your basic strategy will be to write a program realizing the linear </w:t>
      </w:r>
      <w:proofErr w:type="spellStart"/>
      <w:r w:rsidRPr="00774AAE">
        <w:rPr>
          <w:rFonts w:ascii="Palatino" w:eastAsia="MS Mincho" w:hAnsi="Palatino"/>
          <w:sz w:val="24"/>
        </w:rPr>
        <w:t>associator</w:t>
      </w:r>
      <w:proofErr w:type="spellEnd"/>
      <w:r w:rsidRPr="00774AAE">
        <w:rPr>
          <w:rFonts w:ascii="Palatino" w:eastAsia="MS Mincho" w:hAnsi="Palatino"/>
          <w:sz w:val="24"/>
        </w:rPr>
        <w:t xml:space="preserve"> and then study it just as you would study any new system.  There are a lot of aspects of this model.  Many of the qualitative properties displayed by the linear </w:t>
      </w:r>
      <w:proofErr w:type="spellStart"/>
      <w:r w:rsidRPr="00774AAE">
        <w:rPr>
          <w:rFonts w:ascii="Palatino" w:eastAsia="MS Mincho" w:hAnsi="Palatino"/>
          <w:sz w:val="24"/>
        </w:rPr>
        <w:t>associator</w:t>
      </w:r>
      <w:proofErr w:type="spellEnd"/>
      <w:r w:rsidRPr="00774AAE">
        <w:rPr>
          <w:rFonts w:ascii="Palatino" w:eastAsia="MS Mincho" w:hAnsi="Palatino"/>
          <w:sz w:val="24"/>
        </w:rPr>
        <w:t xml:space="preserve"> are also shown by more complex neural models. </w:t>
      </w:r>
      <w:r w:rsidR="008D45F8" w:rsidRPr="00774AAE">
        <w:rPr>
          <w:rFonts w:ascii="Palatino" w:eastAsia="MS Mincho" w:hAnsi="Palatino"/>
          <w:sz w:val="24"/>
        </w:rPr>
        <w:t>While completing this assignment, pay attention to these properties and include your observations in your writeup</w:t>
      </w:r>
    </w:p>
    <w:p w14:paraId="76A14BB2" w14:textId="77777777" w:rsidR="005F5AB2" w:rsidRPr="00774AAE" w:rsidRDefault="005F5AB2">
      <w:pPr>
        <w:pStyle w:val="PlainText"/>
        <w:rPr>
          <w:rFonts w:ascii="Palatino" w:eastAsia="MS Mincho" w:hAnsi="Palatino"/>
          <w:sz w:val="24"/>
        </w:rPr>
      </w:pPr>
    </w:p>
    <w:p w14:paraId="24E1E2F4" w14:textId="77777777" w:rsidR="005F5AB2" w:rsidRPr="00774AAE" w:rsidRDefault="005F5AB2">
      <w:pPr>
        <w:pStyle w:val="PlainText"/>
        <w:rPr>
          <w:rFonts w:ascii="Palatino" w:eastAsia="MS Mincho" w:hAnsi="Palatino"/>
          <w:sz w:val="24"/>
        </w:rPr>
      </w:pPr>
    </w:p>
    <w:p w14:paraId="08CC64B7" w14:textId="77777777" w:rsidR="005F5AB2" w:rsidRPr="00774AAE" w:rsidRDefault="005F5AB2">
      <w:pPr>
        <w:pStyle w:val="PlainText"/>
        <w:rPr>
          <w:rFonts w:ascii="Palatino" w:eastAsia="MS Mincho" w:hAnsi="Palatino"/>
          <w:sz w:val="24"/>
        </w:rPr>
      </w:pPr>
      <w:r w:rsidRPr="00774AAE">
        <w:rPr>
          <w:rFonts w:ascii="Palatino" w:eastAsia="MS Mincho" w:hAnsi="Palatino"/>
          <w:b/>
          <w:sz w:val="24"/>
        </w:rPr>
        <w:t>Theory.</w:t>
      </w:r>
      <w:r w:rsidRPr="00774AAE">
        <w:rPr>
          <w:rFonts w:ascii="Palatino" w:eastAsia="MS Mincho" w:hAnsi="Palatino"/>
          <w:sz w:val="24"/>
        </w:rPr>
        <w:t xml:space="preserve">  The essence of this assignment is to show that a generalized Hebb synapse realizes a powerful associative system.  In fact, almost all variants of Hebb synapses realize associative systems, one of the things that initially caused most people to believe that they must exist in some form or other in the nervous system given the associative nature of human memory.  There is now very good biological evidence for Hebb synapses, probably of several kinds, in the brain.</w:t>
      </w:r>
    </w:p>
    <w:p w14:paraId="24406B31" w14:textId="77777777" w:rsidR="005F5AB2" w:rsidRPr="00774AAE" w:rsidRDefault="005F5AB2">
      <w:pPr>
        <w:pStyle w:val="PlainText"/>
        <w:rPr>
          <w:rFonts w:ascii="Palatino" w:eastAsia="MS Mincho" w:hAnsi="Palatino"/>
          <w:sz w:val="24"/>
        </w:rPr>
      </w:pPr>
    </w:p>
    <w:p w14:paraId="565CFECE"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Given two sets of neurons, one projecting to the other, and connected by a matrix of synaptic weights </w:t>
      </w:r>
      <w:r w:rsidRPr="00774AAE">
        <w:rPr>
          <w:rFonts w:ascii="Palatino" w:eastAsia="MS Mincho" w:hAnsi="Palatino"/>
          <w:b/>
          <w:sz w:val="24"/>
        </w:rPr>
        <w:t>A</w:t>
      </w:r>
      <w:r w:rsidRPr="00774AAE">
        <w:rPr>
          <w:rFonts w:ascii="Palatino" w:eastAsia="MS Mincho" w:hAnsi="Palatino"/>
          <w:sz w:val="24"/>
        </w:rPr>
        <w:t xml:space="preserve">, we wish to associate two activity patterns </w:t>
      </w:r>
      <w:r w:rsidRPr="00774AAE">
        <w:rPr>
          <w:rFonts w:ascii="Palatino" w:eastAsia="MS Mincho" w:hAnsi="Palatino"/>
          <w:b/>
          <w:sz w:val="24"/>
        </w:rPr>
        <w:t>f</w:t>
      </w:r>
      <w:r w:rsidRPr="00774AAE">
        <w:rPr>
          <w:rFonts w:ascii="Palatino" w:eastAsia="MS Mincho" w:hAnsi="Palatino"/>
          <w:sz w:val="24"/>
        </w:rPr>
        <w:t xml:space="preserve"> and </w:t>
      </w:r>
      <w:r w:rsidRPr="00774AAE">
        <w:rPr>
          <w:rFonts w:ascii="Palatino" w:eastAsia="MS Mincho" w:hAnsi="Palatino"/>
          <w:b/>
          <w:sz w:val="24"/>
        </w:rPr>
        <w:t>g</w:t>
      </w:r>
      <w:r w:rsidRPr="00774AAE">
        <w:rPr>
          <w:rFonts w:ascii="Palatino" w:eastAsia="MS Mincho" w:hAnsi="Palatino"/>
          <w:sz w:val="24"/>
        </w:rPr>
        <w:t xml:space="preserve">.  We assume </w:t>
      </w:r>
      <w:r w:rsidRPr="00774AAE">
        <w:rPr>
          <w:rFonts w:ascii="Palatino" w:eastAsia="MS Mincho" w:hAnsi="Palatino"/>
          <w:b/>
          <w:sz w:val="24"/>
        </w:rPr>
        <w:t>A</w:t>
      </w:r>
      <w:r w:rsidRPr="00774AAE">
        <w:rPr>
          <w:rFonts w:ascii="Palatino" w:eastAsia="MS Mincho" w:hAnsi="Palatino"/>
          <w:sz w:val="24"/>
        </w:rPr>
        <w:t xml:space="preserve"> is composed of a set of modifiable synapses.</w:t>
      </w:r>
    </w:p>
    <w:p w14:paraId="48A81408" w14:textId="77777777" w:rsidR="005F5AB2" w:rsidRPr="00774AAE" w:rsidRDefault="005F5AB2">
      <w:pPr>
        <w:pStyle w:val="PlainText"/>
        <w:rPr>
          <w:rFonts w:ascii="Palatino" w:eastAsia="MS Mincho" w:hAnsi="Palatino"/>
          <w:sz w:val="24"/>
        </w:rPr>
      </w:pPr>
    </w:p>
    <w:p w14:paraId="73153FA9"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We make two fundamental assumptions.  First, the neuron acts to a first approximation like a linear summer of its inputs.  That is, the </w:t>
      </w:r>
      <w:proofErr w:type="spellStart"/>
      <w:r w:rsidRPr="00774AAE">
        <w:rPr>
          <w:rFonts w:ascii="Palatino" w:eastAsia="MS Mincho" w:hAnsi="Palatino"/>
          <w:i/>
          <w:sz w:val="24"/>
        </w:rPr>
        <w:t>ith</w:t>
      </w:r>
      <w:proofErr w:type="spellEnd"/>
      <w:r w:rsidRPr="00774AAE">
        <w:rPr>
          <w:rFonts w:ascii="Palatino" w:eastAsia="MS Mincho" w:hAnsi="Palatino"/>
          <w:sz w:val="24"/>
        </w:rPr>
        <w:t xml:space="preserve"> neuron in the second set of neurons will display activity </w:t>
      </w:r>
      <w:r w:rsidRPr="00774AAE">
        <w:rPr>
          <w:rFonts w:ascii="Palatino" w:eastAsia="MS Mincho" w:hAnsi="Palatino"/>
          <w:i/>
          <w:sz w:val="24"/>
        </w:rPr>
        <w:t>g(</w:t>
      </w:r>
      <w:proofErr w:type="spellStart"/>
      <w:r w:rsidRPr="00774AAE">
        <w:rPr>
          <w:rFonts w:ascii="Palatino" w:eastAsia="MS Mincho" w:hAnsi="Palatino"/>
          <w:i/>
          <w:sz w:val="24"/>
        </w:rPr>
        <w:t>i</w:t>
      </w:r>
      <w:proofErr w:type="spellEnd"/>
      <w:r w:rsidRPr="00774AAE">
        <w:rPr>
          <w:rFonts w:ascii="Palatino" w:eastAsia="MS Mincho" w:hAnsi="Palatino"/>
          <w:i/>
          <w:sz w:val="24"/>
        </w:rPr>
        <w:t>)</w:t>
      </w:r>
      <w:r w:rsidRPr="00774AAE">
        <w:rPr>
          <w:rFonts w:ascii="Palatino" w:eastAsia="MS Mincho" w:hAnsi="Palatino"/>
          <w:sz w:val="24"/>
        </w:rPr>
        <w:t xml:space="preserve"> when a pattern </w:t>
      </w:r>
      <w:r w:rsidRPr="00774AAE">
        <w:rPr>
          <w:rFonts w:ascii="Palatino" w:eastAsia="MS Mincho" w:hAnsi="Palatino"/>
          <w:b/>
          <w:sz w:val="24"/>
        </w:rPr>
        <w:t>f</w:t>
      </w:r>
      <w:r w:rsidRPr="00774AAE">
        <w:rPr>
          <w:rFonts w:ascii="Palatino" w:eastAsia="MS Mincho" w:hAnsi="Palatino"/>
          <w:sz w:val="24"/>
        </w:rPr>
        <w:t xml:space="preserve"> is presented to the first set of neurons according to the rule,</w:t>
      </w:r>
    </w:p>
    <w:p w14:paraId="11381E8C" w14:textId="77777777" w:rsidR="005F5AB2" w:rsidRPr="00774AAE" w:rsidRDefault="005F5AB2">
      <w:pPr>
        <w:pStyle w:val="PlainText"/>
        <w:rPr>
          <w:rFonts w:ascii="Palatino" w:eastAsia="MS Mincho" w:hAnsi="Palatino"/>
          <w:sz w:val="24"/>
        </w:rPr>
      </w:pPr>
    </w:p>
    <w:p w14:paraId="30F8A6EB" w14:textId="085DFF59"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i/>
          <w:sz w:val="24"/>
        </w:rPr>
        <w:t>g(</w:t>
      </w:r>
      <w:proofErr w:type="spellStart"/>
      <w:r w:rsidRPr="00774AAE">
        <w:rPr>
          <w:rFonts w:ascii="Palatino" w:eastAsia="MS Mincho" w:hAnsi="Palatino"/>
          <w:i/>
          <w:sz w:val="24"/>
        </w:rPr>
        <w:t>i</w:t>
      </w:r>
      <w:proofErr w:type="spellEnd"/>
      <w:r w:rsidRPr="00774AAE">
        <w:rPr>
          <w:rFonts w:ascii="Palatino" w:eastAsia="MS Mincho" w:hAnsi="Palatino"/>
          <w:i/>
          <w:sz w:val="24"/>
        </w:rPr>
        <w:t>)</w:t>
      </w:r>
      <w:r w:rsidRPr="00774AAE">
        <w:rPr>
          <w:rFonts w:ascii="Palatino" w:eastAsia="MS Mincho" w:hAnsi="Palatino"/>
          <w:sz w:val="24"/>
        </w:rPr>
        <w:t xml:space="preserve"> = </w:t>
      </w:r>
      <w:r w:rsidRPr="00774AAE">
        <w:rPr>
          <w:rFonts w:ascii="Palatino" w:eastAsia="MS Mincho" w:hAnsi="Palatino"/>
          <w:sz w:val="28"/>
          <w:szCs w:val="28"/>
        </w:rPr>
        <w:sym w:font="Symbol" w:char="F053"/>
      </w:r>
      <w:r w:rsidR="00C3159E" w:rsidRPr="00774AAE">
        <w:rPr>
          <w:rFonts w:ascii="Palatino" w:eastAsia="MS Mincho" w:hAnsi="Palatino"/>
          <w:sz w:val="28"/>
          <w:szCs w:val="28"/>
        </w:rPr>
        <w:t xml:space="preserve"> </w:t>
      </w:r>
      <w:r w:rsidRPr="00774AAE">
        <w:rPr>
          <w:rFonts w:ascii="Palatino" w:eastAsia="MS Mincho" w:hAnsi="Palatino"/>
          <w:i/>
          <w:sz w:val="24"/>
        </w:rPr>
        <w:t>a(</w:t>
      </w:r>
      <w:proofErr w:type="spellStart"/>
      <w:proofErr w:type="gramStart"/>
      <w:r w:rsidRPr="00774AAE">
        <w:rPr>
          <w:rFonts w:ascii="Palatino" w:eastAsia="MS Mincho" w:hAnsi="Palatino"/>
          <w:i/>
          <w:sz w:val="24"/>
        </w:rPr>
        <w:t>i,j</w:t>
      </w:r>
      <w:proofErr w:type="spellEnd"/>
      <w:proofErr w:type="gramEnd"/>
      <w:r w:rsidRPr="00774AAE">
        <w:rPr>
          <w:rFonts w:ascii="Palatino" w:eastAsia="MS Mincho" w:hAnsi="Palatino"/>
          <w:i/>
          <w:sz w:val="24"/>
        </w:rPr>
        <w:t>)f(j).</w:t>
      </w:r>
      <w:r w:rsidRPr="00774AAE">
        <w:rPr>
          <w:rFonts w:ascii="Palatino" w:eastAsia="MS Mincho" w:hAnsi="Palatino"/>
          <w:sz w:val="24"/>
        </w:rPr>
        <w:t xml:space="preserve"> </w:t>
      </w:r>
    </w:p>
    <w:p w14:paraId="4E2858D7" w14:textId="397A0C02" w:rsidR="005F5AB2" w:rsidRPr="00774AAE" w:rsidRDefault="005F5AB2">
      <w:pPr>
        <w:pStyle w:val="PlainText"/>
        <w:rPr>
          <w:rFonts w:ascii="Palatino" w:eastAsia="MS Mincho" w:hAnsi="Palatino"/>
          <w:i/>
          <w:sz w:val="18"/>
          <w:szCs w:val="18"/>
        </w:rPr>
      </w:pPr>
      <w:r w:rsidRPr="00774AAE">
        <w:rPr>
          <w:rFonts w:ascii="Palatino" w:eastAsia="MS Mincho" w:hAnsi="Palatino"/>
          <w:sz w:val="24"/>
        </w:rPr>
        <w:t xml:space="preserve">                         </w:t>
      </w:r>
      <w:r w:rsidRPr="00774AAE">
        <w:rPr>
          <w:rFonts w:ascii="Palatino" w:eastAsia="MS Mincho" w:hAnsi="Palatino"/>
          <w:i/>
          <w:sz w:val="18"/>
          <w:szCs w:val="18"/>
        </w:rPr>
        <w:t xml:space="preserve">j </w:t>
      </w:r>
    </w:p>
    <w:p w14:paraId="7CE51747" w14:textId="77777777" w:rsidR="005F5AB2" w:rsidRPr="00774AAE" w:rsidRDefault="005F5AB2">
      <w:pPr>
        <w:pStyle w:val="PlainText"/>
        <w:rPr>
          <w:rFonts w:ascii="Palatino" w:eastAsia="MS Mincho" w:hAnsi="Palatino"/>
          <w:sz w:val="24"/>
        </w:rPr>
      </w:pPr>
    </w:p>
    <w:p w14:paraId="7BBB0390" w14:textId="3815085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Justification for this first order assumption was discussed in </w:t>
      </w:r>
      <w:r w:rsidR="00F56DCE" w:rsidRPr="00774AAE">
        <w:rPr>
          <w:rFonts w:ascii="Palatino" w:eastAsia="MS Mincho" w:hAnsi="Palatino"/>
          <w:sz w:val="24"/>
        </w:rPr>
        <w:t>the text</w:t>
      </w:r>
      <w:r w:rsidR="008D45F8" w:rsidRPr="00774AAE">
        <w:rPr>
          <w:rFonts w:ascii="Palatino" w:eastAsia="MS Mincho" w:hAnsi="Palatino"/>
          <w:sz w:val="24"/>
        </w:rPr>
        <w:t>book</w:t>
      </w:r>
      <w:r w:rsidRPr="00774AAE">
        <w:rPr>
          <w:rFonts w:ascii="Palatino" w:eastAsia="MS Mincho" w:hAnsi="Palatino"/>
          <w:sz w:val="24"/>
        </w:rPr>
        <w:t>.  This model is basically a generalization of the Limulus eye, discussed in Chapter 4 of the text</w:t>
      </w:r>
      <w:r w:rsidR="008D45F8" w:rsidRPr="00774AAE">
        <w:rPr>
          <w:rFonts w:ascii="Palatino" w:eastAsia="MS Mincho" w:hAnsi="Palatino"/>
          <w:sz w:val="24"/>
        </w:rPr>
        <w:t>book</w:t>
      </w:r>
      <w:r w:rsidRPr="00774AAE">
        <w:rPr>
          <w:rFonts w:ascii="Palatino" w:eastAsia="MS Mincho" w:hAnsi="Palatino"/>
          <w:sz w:val="24"/>
        </w:rPr>
        <w:t>, but allowing positive as well as negative weights.  We will introduce some simple non-linearities in a later assignment.</w:t>
      </w:r>
    </w:p>
    <w:p w14:paraId="5084A66B" w14:textId="77777777" w:rsidR="005F5AB2" w:rsidRPr="00774AAE" w:rsidRDefault="005F5AB2">
      <w:pPr>
        <w:pStyle w:val="PlainText"/>
        <w:rPr>
          <w:rFonts w:ascii="Palatino" w:eastAsia="MS Mincho" w:hAnsi="Palatino"/>
          <w:sz w:val="24"/>
        </w:rPr>
      </w:pPr>
    </w:p>
    <w:p w14:paraId="0BF1417F"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Considering the patterns shown by the entire system, we can write the set of output activities as the simple matrix multiplication</w:t>
      </w:r>
    </w:p>
    <w:p w14:paraId="416A6AD2" w14:textId="77777777" w:rsidR="005F5AB2" w:rsidRPr="00774AAE" w:rsidRDefault="005F5AB2">
      <w:pPr>
        <w:pStyle w:val="PlainText"/>
        <w:rPr>
          <w:rFonts w:ascii="Palatino" w:eastAsia="MS Mincho" w:hAnsi="Palatino"/>
          <w:sz w:val="24"/>
        </w:rPr>
      </w:pPr>
    </w:p>
    <w:p w14:paraId="2A90D148" w14:textId="77777777" w:rsidR="005F5AB2" w:rsidRPr="00774AAE" w:rsidRDefault="005F5AB2">
      <w:pPr>
        <w:pStyle w:val="PlainText"/>
        <w:rPr>
          <w:rFonts w:ascii="Palatino" w:eastAsia="MS Mincho" w:hAnsi="Palatino"/>
          <w:b/>
          <w:sz w:val="24"/>
        </w:rPr>
      </w:pPr>
      <w:r w:rsidRPr="00774AAE">
        <w:rPr>
          <w:rFonts w:ascii="Palatino" w:eastAsia="MS Mincho" w:hAnsi="Palatino"/>
          <w:sz w:val="24"/>
        </w:rPr>
        <w:t xml:space="preserve">                  </w:t>
      </w:r>
      <w:r w:rsidRPr="00774AAE">
        <w:rPr>
          <w:rFonts w:ascii="Palatino" w:eastAsia="MS Mincho" w:hAnsi="Palatino"/>
          <w:b/>
          <w:sz w:val="24"/>
        </w:rPr>
        <w:t>g</w:t>
      </w:r>
      <w:r w:rsidRPr="00774AAE">
        <w:rPr>
          <w:rFonts w:ascii="Palatino" w:eastAsia="MS Mincho" w:hAnsi="Palatino"/>
          <w:sz w:val="24"/>
        </w:rPr>
        <w:t xml:space="preserve"> = </w:t>
      </w:r>
      <w:proofErr w:type="spellStart"/>
      <w:r w:rsidRPr="00774AAE">
        <w:rPr>
          <w:rFonts w:ascii="Palatino" w:eastAsia="MS Mincho" w:hAnsi="Palatino"/>
          <w:b/>
          <w:sz w:val="24"/>
        </w:rPr>
        <w:t>Af</w:t>
      </w:r>
      <w:proofErr w:type="spellEnd"/>
      <w:r w:rsidRPr="00774AAE">
        <w:rPr>
          <w:rFonts w:ascii="Palatino" w:eastAsia="MS Mincho" w:hAnsi="Palatino"/>
          <w:b/>
          <w:sz w:val="24"/>
        </w:rPr>
        <w:t>.</w:t>
      </w:r>
    </w:p>
    <w:p w14:paraId="10B98C94" w14:textId="77777777" w:rsidR="005F5AB2" w:rsidRPr="00774AAE" w:rsidRDefault="005F5AB2">
      <w:pPr>
        <w:pStyle w:val="PlainText"/>
        <w:rPr>
          <w:rFonts w:ascii="Palatino" w:eastAsia="MS Mincho" w:hAnsi="Palatino"/>
          <w:b/>
          <w:sz w:val="24"/>
        </w:rPr>
      </w:pPr>
    </w:p>
    <w:p w14:paraId="3952BFF1"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lastRenderedPageBreak/>
        <w:t xml:space="preserve">Our second fundamental assumption involves the construction of the matrix </w:t>
      </w:r>
      <w:r w:rsidRPr="00774AAE">
        <w:rPr>
          <w:rFonts w:ascii="Palatino" w:eastAsia="MS Mincho" w:hAnsi="Palatino"/>
          <w:b/>
          <w:sz w:val="24"/>
        </w:rPr>
        <w:t>A</w:t>
      </w:r>
      <w:r w:rsidRPr="00774AAE">
        <w:rPr>
          <w:rFonts w:ascii="Palatino" w:eastAsia="MS Mincho" w:hAnsi="Palatino"/>
          <w:sz w:val="24"/>
        </w:rPr>
        <w:t>.  We assume that these matrix elements (</w:t>
      </w:r>
      <w:proofErr w:type="spellStart"/>
      <w:r w:rsidRPr="00774AAE">
        <w:rPr>
          <w:rFonts w:ascii="Palatino" w:eastAsia="MS Mincho" w:hAnsi="Palatino"/>
          <w:sz w:val="24"/>
        </w:rPr>
        <w:t>connectivities</w:t>
      </w:r>
      <w:proofErr w:type="spellEnd"/>
      <w:r w:rsidRPr="00774AAE">
        <w:rPr>
          <w:rFonts w:ascii="Palatino" w:eastAsia="MS Mincho" w:hAnsi="Palatino"/>
          <w:sz w:val="24"/>
        </w:rPr>
        <w:t>) are modifiable according to a generalized Hebb rule,</w:t>
      </w:r>
    </w:p>
    <w:p w14:paraId="369A408A" w14:textId="77777777" w:rsidR="005F5AB2" w:rsidRPr="00774AAE" w:rsidRDefault="005F5AB2">
      <w:pPr>
        <w:pStyle w:val="PlainText"/>
        <w:rPr>
          <w:rFonts w:ascii="Palatino" w:eastAsia="MS Mincho" w:hAnsi="Palatino"/>
          <w:sz w:val="24"/>
        </w:rPr>
      </w:pPr>
    </w:p>
    <w:p w14:paraId="56AACC9E"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sz w:val="24"/>
        </w:rPr>
        <w:sym w:font="Symbol" w:char="F044"/>
      </w:r>
      <w:r w:rsidRPr="00774AAE">
        <w:rPr>
          <w:rFonts w:ascii="Palatino" w:eastAsia="MS Mincho" w:hAnsi="Palatino"/>
          <w:sz w:val="24"/>
        </w:rPr>
        <w:t>A</w:t>
      </w:r>
      <w:r w:rsidRPr="00774AAE">
        <w:rPr>
          <w:rFonts w:ascii="Palatino" w:eastAsia="MS Mincho" w:hAnsi="Palatino"/>
          <w:i/>
          <w:sz w:val="24"/>
        </w:rPr>
        <w:t>[</w:t>
      </w:r>
      <w:proofErr w:type="spellStart"/>
      <w:proofErr w:type="gramStart"/>
      <w:r w:rsidRPr="00774AAE">
        <w:rPr>
          <w:rFonts w:ascii="Palatino" w:eastAsia="MS Mincho" w:hAnsi="Palatino"/>
          <w:i/>
          <w:sz w:val="24"/>
        </w:rPr>
        <w:t>i,j</w:t>
      </w:r>
      <w:proofErr w:type="spellEnd"/>
      <w:proofErr w:type="gramEnd"/>
      <w:r w:rsidRPr="00774AAE">
        <w:rPr>
          <w:rFonts w:ascii="Palatino" w:eastAsia="MS Mincho" w:hAnsi="Palatino"/>
          <w:i/>
          <w:sz w:val="24"/>
        </w:rPr>
        <w:t>]</w:t>
      </w:r>
      <w:r w:rsidRPr="00774AAE">
        <w:rPr>
          <w:rFonts w:ascii="Palatino" w:eastAsia="MS Mincho" w:hAnsi="Palatino"/>
          <w:sz w:val="24"/>
        </w:rPr>
        <w:t xml:space="preserve"> </w:t>
      </w:r>
      <w:r w:rsidRPr="00774AAE">
        <w:rPr>
          <w:rFonts w:ascii="Palatino" w:eastAsia="MS Mincho" w:hAnsi="Palatino"/>
          <w:sz w:val="24"/>
        </w:rPr>
        <w:sym w:font="Symbol" w:char="F0B5"/>
      </w:r>
      <w:r w:rsidRPr="00774AAE">
        <w:rPr>
          <w:rFonts w:ascii="Palatino" w:eastAsia="MS Mincho" w:hAnsi="Palatino"/>
          <w:sz w:val="24"/>
        </w:rPr>
        <w:t xml:space="preserve"> </w:t>
      </w:r>
      <w:r w:rsidRPr="00774AAE">
        <w:rPr>
          <w:rFonts w:ascii="Palatino" w:eastAsia="MS Mincho" w:hAnsi="Palatino"/>
          <w:i/>
          <w:sz w:val="24"/>
        </w:rPr>
        <w:t>f[j]g[</w:t>
      </w:r>
      <w:proofErr w:type="spellStart"/>
      <w:r w:rsidRPr="00774AAE">
        <w:rPr>
          <w:rFonts w:ascii="Palatino" w:eastAsia="MS Mincho" w:hAnsi="Palatino"/>
          <w:i/>
          <w:sz w:val="24"/>
        </w:rPr>
        <w:t>i</w:t>
      </w:r>
      <w:proofErr w:type="spellEnd"/>
      <w:r w:rsidRPr="00774AAE">
        <w:rPr>
          <w:rFonts w:ascii="Palatino" w:eastAsia="MS Mincho" w:hAnsi="Palatino"/>
          <w:i/>
          <w:sz w:val="24"/>
        </w:rPr>
        <w:t>].</w:t>
      </w:r>
    </w:p>
    <w:p w14:paraId="7178A51C"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 </w:t>
      </w:r>
      <w:r w:rsidRPr="00774AAE">
        <w:rPr>
          <w:rFonts w:ascii="Palatino" w:eastAsia="MS Mincho" w:hAnsi="Palatino"/>
          <w:sz w:val="24"/>
        </w:rPr>
        <w:sym w:font="Symbol" w:char="F068"/>
      </w:r>
      <w:r w:rsidRPr="00774AAE">
        <w:rPr>
          <w:rFonts w:ascii="Palatino" w:eastAsia="MS Mincho" w:hAnsi="Palatino"/>
          <w:i/>
          <w:sz w:val="24"/>
        </w:rPr>
        <w:t>f[j]g[</w:t>
      </w:r>
      <w:proofErr w:type="spellStart"/>
      <w:r w:rsidRPr="00774AAE">
        <w:rPr>
          <w:rFonts w:ascii="Palatino" w:eastAsia="MS Mincho" w:hAnsi="Palatino"/>
          <w:i/>
          <w:sz w:val="24"/>
        </w:rPr>
        <w:t>i</w:t>
      </w:r>
      <w:proofErr w:type="spellEnd"/>
      <w:r w:rsidRPr="00774AAE">
        <w:rPr>
          <w:rFonts w:ascii="Palatino" w:eastAsia="MS Mincho" w:hAnsi="Palatino"/>
          <w:i/>
          <w:sz w:val="24"/>
        </w:rPr>
        <w:t>]</w:t>
      </w:r>
    </w:p>
    <w:p w14:paraId="3C630999" w14:textId="77777777" w:rsidR="005F5AB2" w:rsidRPr="00774AAE" w:rsidRDefault="005F5AB2">
      <w:pPr>
        <w:pStyle w:val="PlainText"/>
        <w:rPr>
          <w:rFonts w:ascii="Palatino" w:eastAsia="MS Mincho" w:hAnsi="Palatino"/>
          <w:sz w:val="24"/>
        </w:rPr>
      </w:pPr>
    </w:p>
    <w:p w14:paraId="3E74181C"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The constant </w:t>
      </w:r>
      <w:r w:rsidRPr="00774AAE">
        <w:rPr>
          <w:rFonts w:ascii="Palatino" w:eastAsia="MS Mincho" w:hAnsi="Palatino"/>
          <w:sz w:val="24"/>
        </w:rPr>
        <w:sym w:font="Symbol" w:char="F068"/>
      </w:r>
      <w:r w:rsidRPr="00774AAE">
        <w:rPr>
          <w:rFonts w:ascii="Palatino" w:eastAsia="MS Mincho" w:hAnsi="Palatino"/>
          <w:sz w:val="24"/>
        </w:rPr>
        <w:t xml:space="preserve"> is sometimes called the </w:t>
      </w:r>
      <w:r w:rsidRPr="00774AAE">
        <w:rPr>
          <w:rFonts w:ascii="Palatino" w:eastAsia="MS Mincho" w:hAnsi="Palatino"/>
          <w:i/>
          <w:sz w:val="24"/>
        </w:rPr>
        <w:t>learning constant</w:t>
      </w:r>
      <w:r w:rsidRPr="00774AAE">
        <w:rPr>
          <w:rFonts w:ascii="Palatino" w:eastAsia="MS Mincho" w:hAnsi="Palatino"/>
          <w:sz w:val="24"/>
        </w:rPr>
        <w:t xml:space="preserve">.  Suppose that the matrix </w:t>
      </w:r>
      <w:r w:rsidRPr="00774AAE">
        <w:rPr>
          <w:rFonts w:ascii="Palatino" w:eastAsia="MS Mincho" w:hAnsi="Palatino"/>
          <w:b/>
          <w:sz w:val="24"/>
        </w:rPr>
        <w:t>A</w:t>
      </w:r>
      <w:r w:rsidRPr="00774AAE">
        <w:rPr>
          <w:rFonts w:ascii="Palatino" w:eastAsia="MS Mincho" w:hAnsi="Palatino"/>
          <w:sz w:val="24"/>
        </w:rPr>
        <w:t xml:space="preserve"> starts from zero, and a single association of </w:t>
      </w:r>
      <w:r w:rsidRPr="00774AAE">
        <w:rPr>
          <w:rFonts w:ascii="Palatino" w:eastAsia="MS Mincho" w:hAnsi="Palatino"/>
          <w:b/>
          <w:sz w:val="24"/>
        </w:rPr>
        <w:t>f</w:t>
      </w:r>
      <w:r w:rsidRPr="00774AAE">
        <w:rPr>
          <w:rFonts w:ascii="Palatino" w:eastAsia="MS Mincho" w:hAnsi="Palatino"/>
          <w:sz w:val="24"/>
        </w:rPr>
        <w:t xml:space="preserve"> and </w:t>
      </w:r>
      <w:r w:rsidRPr="00774AAE">
        <w:rPr>
          <w:rFonts w:ascii="Palatino" w:eastAsia="MS Mincho" w:hAnsi="Palatino"/>
          <w:b/>
          <w:sz w:val="24"/>
        </w:rPr>
        <w:t>g</w:t>
      </w:r>
      <w:r w:rsidRPr="00774AAE">
        <w:rPr>
          <w:rFonts w:ascii="Palatino" w:eastAsia="MS Mincho" w:hAnsi="Palatino"/>
          <w:sz w:val="24"/>
        </w:rPr>
        <w:t xml:space="preserve"> is formed.  Then </w:t>
      </w:r>
      <w:r w:rsidRPr="00774AAE">
        <w:rPr>
          <w:rFonts w:ascii="Palatino" w:eastAsia="MS Mincho" w:hAnsi="Palatino"/>
          <w:b/>
          <w:sz w:val="24"/>
        </w:rPr>
        <w:t>A</w:t>
      </w:r>
      <w:r w:rsidRPr="00774AAE">
        <w:rPr>
          <w:rFonts w:ascii="Palatino" w:eastAsia="MS Mincho" w:hAnsi="Palatino"/>
          <w:sz w:val="24"/>
        </w:rPr>
        <w:t xml:space="preserve"> is given by</w:t>
      </w:r>
    </w:p>
    <w:p w14:paraId="1F9A909E" w14:textId="04BCF724" w:rsidR="005F5AB2" w:rsidRPr="005D1D87" w:rsidRDefault="005F5AB2" w:rsidP="005D1D87">
      <w:pPr>
        <w:pStyle w:val="PlainText"/>
        <w:rPr>
          <w:rFonts w:ascii="Palatino" w:eastAsia="MS Mincho" w:hAnsi="Palatino"/>
          <w:sz w:val="24"/>
        </w:rPr>
      </w:pPr>
      <w:r w:rsidRPr="00774AAE">
        <w:rPr>
          <w:rFonts w:ascii="Palatino" w:eastAsia="MS Mincho" w:hAnsi="Palatino"/>
          <w:sz w:val="24"/>
        </w:rPr>
        <w:t xml:space="preserve"> </w:t>
      </w:r>
    </w:p>
    <w:p w14:paraId="07AAB958" w14:textId="77777777" w:rsidR="005F5AB2" w:rsidRPr="00774AAE" w:rsidRDefault="005F5AB2">
      <w:pPr>
        <w:pStyle w:val="PlainText"/>
        <w:rPr>
          <w:rFonts w:ascii="Palatino" w:eastAsia="MS Mincho" w:hAnsi="Palatino"/>
        </w:rPr>
      </w:pPr>
      <w:r w:rsidRPr="00774AAE">
        <w:rPr>
          <w:rFonts w:ascii="Palatino" w:eastAsia="MS Mincho" w:hAnsi="Palatino"/>
        </w:rPr>
        <w:t xml:space="preserve">                   </w:t>
      </w:r>
      <w:proofErr w:type="gramStart"/>
      <w:r w:rsidRPr="00774AAE">
        <w:rPr>
          <w:rFonts w:ascii="Palatino" w:eastAsia="MS Mincho" w:hAnsi="Palatino"/>
        </w:rPr>
        <w:t xml:space="preserve">|  </w:t>
      </w:r>
      <w:r w:rsidRPr="00774AAE">
        <w:rPr>
          <w:rFonts w:ascii="Palatino" w:eastAsia="MS Mincho" w:hAnsi="Palatino"/>
          <w:i/>
        </w:rPr>
        <w:t>f</w:t>
      </w:r>
      <w:proofErr w:type="gramEnd"/>
      <w:r w:rsidRPr="00774AAE">
        <w:rPr>
          <w:rFonts w:ascii="Palatino" w:eastAsia="MS Mincho" w:hAnsi="Palatino"/>
          <w:i/>
        </w:rPr>
        <w:t>[1]g[1]   f[2]g[1]  f[3]g[1] ...  f[N]</w:t>
      </w:r>
      <w:proofErr w:type="gramStart"/>
      <w:r w:rsidRPr="00774AAE">
        <w:rPr>
          <w:rFonts w:ascii="Palatino" w:eastAsia="MS Mincho" w:hAnsi="Palatino"/>
          <w:i/>
        </w:rPr>
        <w:t>g[</w:t>
      </w:r>
      <w:proofErr w:type="gramEnd"/>
      <w:r w:rsidRPr="00774AAE">
        <w:rPr>
          <w:rFonts w:ascii="Palatino" w:eastAsia="MS Mincho" w:hAnsi="Palatino"/>
          <w:i/>
        </w:rPr>
        <w:t>1]</w:t>
      </w:r>
      <w:r w:rsidRPr="00774AAE">
        <w:rPr>
          <w:rFonts w:ascii="Palatino" w:eastAsia="MS Mincho" w:hAnsi="Palatino"/>
        </w:rPr>
        <w:t xml:space="preserve"> |</w:t>
      </w:r>
    </w:p>
    <w:p w14:paraId="3B95246F" w14:textId="77777777" w:rsidR="005F5AB2" w:rsidRPr="00774AAE" w:rsidRDefault="005F5AB2">
      <w:pPr>
        <w:pStyle w:val="PlainText"/>
        <w:rPr>
          <w:rFonts w:ascii="Palatino" w:eastAsia="MS Mincho" w:hAnsi="Palatino"/>
        </w:rPr>
      </w:pPr>
      <w:r w:rsidRPr="00774AAE">
        <w:rPr>
          <w:rFonts w:ascii="Palatino" w:eastAsia="MS Mincho" w:hAnsi="Palatino"/>
        </w:rPr>
        <w:t xml:space="preserve">                   |                                              |</w:t>
      </w:r>
    </w:p>
    <w:p w14:paraId="63A38A64" w14:textId="77777777" w:rsidR="005F5AB2" w:rsidRPr="00774AAE" w:rsidRDefault="005F5AB2">
      <w:pPr>
        <w:pStyle w:val="PlainText"/>
        <w:rPr>
          <w:rFonts w:ascii="Palatino" w:eastAsia="MS Mincho" w:hAnsi="Palatino"/>
        </w:rPr>
      </w:pPr>
      <w:r w:rsidRPr="00774AAE">
        <w:rPr>
          <w:rFonts w:ascii="Palatino" w:eastAsia="MS Mincho" w:hAnsi="Palatino"/>
        </w:rPr>
        <w:t xml:space="preserve">                   </w:t>
      </w:r>
      <w:proofErr w:type="gramStart"/>
      <w:r w:rsidRPr="00774AAE">
        <w:rPr>
          <w:rFonts w:ascii="Palatino" w:eastAsia="MS Mincho" w:hAnsi="Palatino"/>
        </w:rPr>
        <w:t xml:space="preserve">|  </w:t>
      </w:r>
      <w:r w:rsidRPr="00774AAE">
        <w:rPr>
          <w:rFonts w:ascii="Palatino" w:eastAsia="MS Mincho" w:hAnsi="Palatino"/>
          <w:i/>
        </w:rPr>
        <w:t>f</w:t>
      </w:r>
      <w:proofErr w:type="gramEnd"/>
      <w:r w:rsidRPr="00774AAE">
        <w:rPr>
          <w:rFonts w:ascii="Palatino" w:eastAsia="MS Mincho" w:hAnsi="Palatino"/>
          <w:i/>
        </w:rPr>
        <w:t>[1]g[2]   f[2]g[2]  f[3]g[2] ...  f[N]</w:t>
      </w:r>
      <w:proofErr w:type="gramStart"/>
      <w:r w:rsidRPr="00774AAE">
        <w:rPr>
          <w:rFonts w:ascii="Palatino" w:eastAsia="MS Mincho" w:hAnsi="Palatino"/>
          <w:i/>
        </w:rPr>
        <w:t>g[</w:t>
      </w:r>
      <w:proofErr w:type="gramEnd"/>
      <w:r w:rsidRPr="00774AAE">
        <w:rPr>
          <w:rFonts w:ascii="Palatino" w:eastAsia="MS Mincho" w:hAnsi="Palatino"/>
          <w:i/>
        </w:rPr>
        <w:t>2]</w:t>
      </w:r>
      <w:r w:rsidRPr="00774AAE">
        <w:rPr>
          <w:rFonts w:ascii="Palatino" w:eastAsia="MS Mincho" w:hAnsi="Palatino"/>
        </w:rPr>
        <w:t xml:space="preserve"> |</w:t>
      </w:r>
    </w:p>
    <w:p w14:paraId="140116E4" w14:textId="77777777" w:rsidR="005F5AB2" w:rsidRPr="00774AAE" w:rsidRDefault="005F5AB2">
      <w:pPr>
        <w:pStyle w:val="PlainText"/>
        <w:rPr>
          <w:rFonts w:ascii="Palatino" w:eastAsia="MS Mincho" w:hAnsi="Palatino"/>
        </w:rPr>
      </w:pPr>
      <w:r w:rsidRPr="00774AAE">
        <w:rPr>
          <w:rFonts w:ascii="Palatino" w:eastAsia="MS Mincho" w:hAnsi="Palatino"/>
        </w:rPr>
        <w:t xml:space="preserve">                   |                                              |</w:t>
      </w:r>
    </w:p>
    <w:p w14:paraId="08D7E646" w14:textId="4CD0A2A8" w:rsidR="005F5AB2" w:rsidRPr="00774AAE" w:rsidRDefault="005F5AB2">
      <w:pPr>
        <w:pStyle w:val="PlainText"/>
        <w:rPr>
          <w:rFonts w:ascii="Palatino" w:eastAsia="MS Mincho" w:hAnsi="Palatino"/>
        </w:rPr>
      </w:pPr>
      <w:r w:rsidRPr="00774AAE">
        <w:rPr>
          <w:rFonts w:ascii="Palatino" w:eastAsia="MS Mincho" w:hAnsi="Palatino"/>
        </w:rPr>
        <w:t xml:space="preserve">       </w:t>
      </w:r>
      <w:r w:rsidR="004D04EA">
        <w:rPr>
          <w:rFonts w:ascii="Palatino" w:eastAsia="MS Mincho" w:hAnsi="Palatino"/>
        </w:rPr>
        <w:t xml:space="preserve"> </w:t>
      </w:r>
      <w:r w:rsidRPr="00774AAE">
        <w:rPr>
          <w:rFonts w:ascii="Palatino" w:eastAsia="MS Mincho" w:hAnsi="Palatino"/>
          <w:b/>
        </w:rPr>
        <w:t xml:space="preserve">A </w:t>
      </w:r>
      <w:r w:rsidRPr="00774AAE">
        <w:rPr>
          <w:rFonts w:ascii="Palatino" w:eastAsia="MS Mincho" w:hAnsi="Palatino"/>
        </w:rPr>
        <w:t xml:space="preserve">= </w:t>
      </w:r>
      <w:r w:rsidRPr="00774AAE">
        <w:rPr>
          <w:rFonts w:ascii="Palatino" w:eastAsia="MS Mincho" w:hAnsi="Palatino"/>
        </w:rPr>
        <w:sym w:font="Symbol" w:char="F068"/>
      </w:r>
      <w:r w:rsidRPr="00774AAE">
        <w:rPr>
          <w:rFonts w:ascii="Palatino" w:eastAsia="MS Mincho" w:hAnsi="Palatino"/>
        </w:rPr>
        <w:t xml:space="preserve"> |  </w:t>
      </w:r>
      <w:r w:rsidRPr="00774AAE">
        <w:rPr>
          <w:rFonts w:ascii="Palatino" w:eastAsia="MS Mincho" w:hAnsi="Palatino"/>
          <w:i/>
        </w:rPr>
        <w:t>f[1]g[3]   f[2]g[3]  f[3]g[3] ...  f[N]</w:t>
      </w:r>
      <w:proofErr w:type="gramStart"/>
      <w:r w:rsidRPr="00774AAE">
        <w:rPr>
          <w:rFonts w:ascii="Palatino" w:eastAsia="MS Mincho" w:hAnsi="Palatino"/>
          <w:i/>
        </w:rPr>
        <w:t>g[</w:t>
      </w:r>
      <w:proofErr w:type="gramEnd"/>
      <w:r w:rsidRPr="00774AAE">
        <w:rPr>
          <w:rFonts w:ascii="Palatino" w:eastAsia="MS Mincho" w:hAnsi="Palatino"/>
          <w:i/>
        </w:rPr>
        <w:t>3]</w:t>
      </w:r>
      <w:r w:rsidRPr="00774AAE">
        <w:rPr>
          <w:rFonts w:ascii="Palatino" w:eastAsia="MS Mincho" w:hAnsi="Palatino"/>
        </w:rPr>
        <w:t xml:space="preserve"> |</w:t>
      </w:r>
    </w:p>
    <w:p w14:paraId="5DA9BCCE" w14:textId="77777777" w:rsidR="005F5AB2" w:rsidRPr="00774AAE" w:rsidRDefault="005F5AB2">
      <w:pPr>
        <w:pStyle w:val="PlainText"/>
        <w:rPr>
          <w:rFonts w:ascii="Palatino" w:eastAsia="MS Mincho" w:hAnsi="Palatino"/>
        </w:rPr>
      </w:pPr>
      <w:r w:rsidRPr="00774AAE">
        <w:rPr>
          <w:rFonts w:ascii="Palatino" w:eastAsia="MS Mincho" w:hAnsi="Palatino"/>
        </w:rPr>
        <w:t xml:space="preserve">                   |                                              |</w:t>
      </w:r>
    </w:p>
    <w:p w14:paraId="53BD1F93" w14:textId="77777777" w:rsidR="005F5AB2" w:rsidRPr="00774AAE" w:rsidRDefault="005F5AB2">
      <w:pPr>
        <w:pStyle w:val="PlainText"/>
        <w:rPr>
          <w:rFonts w:ascii="Palatino" w:eastAsia="MS Mincho" w:hAnsi="Palatino"/>
        </w:rPr>
      </w:pPr>
      <w:r w:rsidRPr="00774AAE">
        <w:rPr>
          <w:rFonts w:ascii="Palatino" w:eastAsia="MS Mincho" w:hAnsi="Palatino"/>
        </w:rPr>
        <w:t xml:space="preserve">                   |  ...                                         |</w:t>
      </w:r>
    </w:p>
    <w:p w14:paraId="19712418" w14:textId="77777777" w:rsidR="005F5AB2" w:rsidRPr="00774AAE" w:rsidRDefault="005F5AB2">
      <w:pPr>
        <w:pStyle w:val="PlainText"/>
        <w:rPr>
          <w:rFonts w:ascii="Palatino" w:eastAsia="MS Mincho" w:hAnsi="Palatino"/>
        </w:rPr>
      </w:pPr>
      <w:r w:rsidRPr="00774AAE">
        <w:rPr>
          <w:rFonts w:ascii="Palatino" w:eastAsia="MS Mincho" w:hAnsi="Palatino"/>
        </w:rPr>
        <w:t xml:space="preserve">                   |                                              |</w:t>
      </w:r>
    </w:p>
    <w:p w14:paraId="24827075" w14:textId="77777777" w:rsidR="005F5AB2" w:rsidRPr="00774AAE" w:rsidRDefault="005F5AB2">
      <w:pPr>
        <w:pStyle w:val="PlainText"/>
        <w:rPr>
          <w:rFonts w:ascii="Palatino" w:eastAsia="MS Mincho" w:hAnsi="Palatino"/>
        </w:rPr>
      </w:pPr>
      <w:r w:rsidRPr="00774AAE">
        <w:rPr>
          <w:rFonts w:ascii="Palatino" w:eastAsia="MS Mincho" w:hAnsi="Palatino"/>
        </w:rPr>
        <w:t xml:space="preserve">                   </w:t>
      </w:r>
      <w:proofErr w:type="gramStart"/>
      <w:r w:rsidRPr="00774AAE">
        <w:rPr>
          <w:rFonts w:ascii="Palatino" w:eastAsia="MS Mincho" w:hAnsi="Palatino"/>
        </w:rPr>
        <w:t xml:space="preserve">|  </w:t>
      </w:r>
      <w:r w:rsidRPr="00774AAE">
        <w:rPr>
          <w:rFonts w:ascii="Palatino" w:eastAsia="MS Mincho" w:hAnsi="Palatino"/>
          <w:i/>
        </w:rPr>
        <w:t>f</w:t>
      </w:r>
      <w:proofErr w:type="gramEnd"/>
      <w:r w:rsidRPr="00774AAE">
        <w:rPr>
          <w:rFonts w:ascii="Palatino" w:eastAsia="MS Mincho" w:hAnsi="Palatino"/>
          <w:i/>
        </w:rPr>
        <w:t>[1]g[N]   f[2]g[N]  f[3]g[N] ...  f[N]g[N]</w:t>
      </w:r>
      <w:r w:rsidRPr="00774AAE">
        <w:rPr>
          <w:rFonts w:ascii="Palatino" w:eastAsia="MS Mincho" w:hAnsi="Palatino"/>
        </w:rPr>
        <w:t xml:space="preserve"> |.</w:t>
      </w:r>
    </w:p>
    <w:p w14:paraId="3B20F3C6" w14:textId="77777777" w:rsidR="005F5AB2" w:rsidRPr="00774AAE" w:rsidRDefault="005F5AB2">
      <w:pPr>
        <w:pStyle w:val="PlainText"/>
        <w:rPr>
          <w:rFonts w:ascii="Palatino" w:eastAsia="MS Mincho" w:hAnsi="Palatino"/>
          <w:sz w:val="24"/>
        </w:rPr>
      </w:pPr>
    </w:p>
    <w:p w14:paraId="7A34C067"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This is a confusing way to represent a matrix with such simple structure.  Note that the rows of the matrix are composed of the vector </w:t>
      </w:r>
      <w:r w:rsidRPr="00774AAE">
        <w:rPr>
          <w:rFonts w:ascii="Palatino" w:eastAsia="MS Mincho" w:hAnsi="Palatino"/>
          <w:b/>
          <w:sz w:val="24"/>
        </w:rPr>
        <w:t>f</w:t>
      </w:r>
      <w:r w:rsidRPr="00774AAE">
        <w:rPr>
          <w:rFonts w:ascii="Palatino" w:eastAsia="MS Mincho" w:hAnsi="Palatino"/>
          <w:sz w:val="24"/>
        </w:rPr>
        <w:t xml:space="preserve"> and the columns contain the vector </w:t>
      </w:r>
      <w:r w:rsidRPr="00774AAE">
        <w:rPr>
          <w:rFonts w:ascii="Palatino" w:eastAsia="MS Mincho" w:hAnsi="Palatino"/>
          <w:b/>
          <w:sz w:val="24"/>
        </w:rPr>
        <w:t>g,</w:t>
      </w:r>
      <w:r w:rsidRPr="00774AAE">
        <w:rPr>
          <w:rFonts w:ascii="Palatino" w:eastAsia="MS Mincho" w:hAnsi="Palatino"/>
          <w:sz w:val="24"/>
        </w:rPr>
        <w:t xml:space="preserve"> and the elements are given by the product of the appropriate row and column elements of </w:t>
      </w:r>
      <w:r w:rsidRPr="00774AAE">
        <w:rPr>
          <w:rFonts w:ascii="Palatino" w:eastAsia="MS Mincho" w:hAnsi="Palatino"/>
          <w:b/>
          <w:sz w:val="24"/>
        </w:rPr>
        <w:t>f</w:t>
      </w:r>
      <w:r w:rsidRPr="00774AAE">
        <w:rPr>
          <w:rFonts w:ascii="Palatino" w:eastAsia="MS Mincho" w:hAnsi="Palatino"/>
          <w:sz w:val="24"/>
        </w:rPr>
        <w:t xml:space="preserve"> and </w:t>
      </w:r>
      <w:r w:rsidRPr="00774AAE">
        <w:rPr>
          <w:rFonts w:ascii="Palatino" w:eastAsia="MS Mincho" w:hAnsi="Palatino"/>
          <w:b/>
          <w:sz w:val="24"/>
        </w:rPr>
        <w:t>g</w:t>
      </w:r>
      <w:r w:rsidRPr="00774AAE">
        <w:rPr>
          <w:rFonts w:ascii="Palatino" w:eastAsia="MS Mincho" w:hAnsi="Palatino"/>
          <w:sz w:val="24"/>
        </w:rPr>
        <w:t xml:space="preserve">.  This kind of matrix is called an </w:t>
      </w:r>
      <w:r w:rsidRPr="00774AAE">
        <w:rPr>
          <w:rFonts w:ascii="Palatino" w:eastAsia="MS Mincho" w:hAnsi="Palatino"/>
          <w:i/>
          <w:sz w:val="24"/>
        </w:rPr>
        <w:t>outer product</w:t>
      </w:r>
      <w:r w:rsidRPr="00774AAE">
        <w:rPr>
          <w:rFonts w:ascii="Palatino" w:eastAsia="MS Mincho" w:hAnsi="Palatino"/>
          <w:sz w:val="24"/>
        </w:rPr>
        <w:t xml:space="preserve"> matrix.</w:t>
      </w:r>
    </w:p>
    <w:p w14:paraId="54C62893" w14:textId="77777777" w:rsidR="005F5AB2" w:rsidRPr="00774AAE" w:rsidRDefault="005F5AB2">
      <w:pPr>
        <w:pStyle w:val="PlainText"/>
        <w:rPr>
          <w:rFonts w:ascii="Palatino" w:eastAsia="MS Mincho" w:hAnsi="Palatino"/>
          <w:sz w:val="24"/>
        </w:rPr>
      </w:pPr>
    </w:p>
    <w:p w14:paraId="510F84AA"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One notation for representing this kind of matrix compactly (there are several others) is used here.</w:t>
      </w:r>
    </w:p>
    <w:p w14:paraId="5B6151DC" w14:textId="77777777" w:rsidR="005F5AB2" w:rsidRPr="00774AAE" w:rsidRDefault="005F5AB2">
      <w:pPr>
        <w:pStyle w:val="PlainText"/>
        <w:rPr>
          <w:rFonts w:ascii="Palatino" w:eastAsia="MS Mincho" w:hAnsi="Palatino"/>
          <w:sz w:val="24"/>
        </w:rPr>
      </w:pPr>
    </w:p>
    <w:p w14:paraId="3F8E5889"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The t</w:t>
      </w:r>
      <w:r w:rsidRPr="00774AAE">
        <w:rPr>
          <w:rFonts w:ascii="Palatino" w:eastAsia="MS Mincho" w:hAnsi="Palatino"/>
          <w:i/>
          <w:sz w:val="24"/>
        </w:rPr>
        <w:t>ranspose</w:t>
      </w:r>
      <w:r w:rsidRPr="00774AAE">
        <w:rPr>
          <w:rFonts w:ascii="Palatino" w:eastAsia="MS Mincho" w:hAnsi="Palatino"/>
          <w:sz w:val="24"/>
        </w:rPr>
        <w:t xml:space="preserve"> operation in linear algebra interchanges rows and columns of a matrix, </w:t>
      </w:r>
      <w:r w:rsidRPr="00774AAE">
        <w:rPr>
          <w:rFonts w:ascii="Palatino" w:eastAsia="MS Mincho" w:hAnsi="Palatino"/>
          <w:b/>
          <w:sz w:val="24"/>
        </w:rPr>
        <w:t>A</w:t>
      </w:r>
      <w:r w:rsidRPr="00774AAE">
        <w:rPr>
          <w:rFonts w:ascii="Palatino" w:eastAsia="MS Mincho" w:hAnsi="Palatino"/>
          <w:sz w:val="24"/>
        </w:rPr>
        <w:t>, that is, if A</w:t>
      </w:r>
      <w:r w:rsidRPr="00774AAE">
        <w:rPr>
          <w:rFonts w:ascii="Palatino" w:eastAsia="MS Mincho" w:hAnsi="Palatino"/>
          <w:i/>
          <w:sz w:val="24"/>
        </w:rPr>
        <w:t>[</w:t>
      </w:r>
      <w:proofErr w:type="spellStart"/>
      <w:proofErr w:type="gramStart"/>
      <w:r w:rsidR="001A4FF3" w:rsidRPr="00774AAE">
        <w:rPr>
          <w:rFonts w:ascii="Palatino" w:eastAsia="MS Mincho" w:hAnsi="Palatino"/>
          <w:i/>
          <w:sz w:val="24"/>
        </w:rPr>
        <w:t>i,</w:t>
      </w:r>
      <w:r w:rsidRPr="00774AAE">
        <w:rPr>
          <w:rFonts w:ascii="Palatino" w:eastAsia="MS Mincho" w:hAnsi="Palatino"/>
          <w:i/>
          <w:sz w:val="24"/>
        </w:rPr>
        <w:t>j</w:t>
      </w:r>
      <w:proofErr w:type="spellEnd"/>
      <w:proofErr w:type="gramEnd"/>
      <w:r w:rsidRPr="00774AAE">
        <w:rPr>
          <w:rFonts w:ascii="Palatino" w:eastAsia="MS Mincho" w:hAnsi="Palatino"/>
          <w:i/>
          <w:sz w:val="24"/>
        </w:rPr>
        <w:t>]</w:t>
      </w:r>
      <w:r w:rsidRPr="00774AAE">
        <w:rPr>
          <w:rFonts w:ascii="Palatino" w:eastAsia="MS Mincho" w:hAnsi="Palatino"/>
          <w:sz w:val="24"/>
        </w:rPr>
        <w:t xml:space="preserve"> is an element of </w:t>
      </w:r>
      <w:r w:rsidRPr="00774AAE">
        <w:rPr>
          <w:rFonts w:ascii="Palatino" w:eastAsia="MS Mincho" w:hAnsi="Palatino"/>
          <w:b/>
          <w:sz w:val="24"/>
        </w:rPr>
        <w:t>A</w:t>
      </w:r>
      <w:r w:rsidRPr="00774AAE">
        <w:rPr>
          <w:rFonts w:ascii="Palatino" w:eastAsia="MS Mincho" w:hAnsi="Palatino"/>
          <w:sz w:val="24"/>
        </w:rPr>
        <w:t>, the transpose matrix, traditionally represented by superscript ‘</w:t>
      </w:r>
      <w:r w:rsidRPr="00774AAE">
        <w:rPr>
          <w:rFonts w:ascii="Palatino" w:eastAsia="MS Mincho" w:hAnsi="Palatino"/>
          <w:b/>
          <w:bCs/>
          <w:sz w:val="24"/>
          <w:vertAlign w:val="superscript"/>
        </w:rPr>
        <w:t>T</w:t>
      </w:r>
      <w:r w:rsidRPr="00774AAE">
        <w:rPr>
          <w:rFonts w:ascii="Palatino" w:eastAsia="MS Mincho" w:hAnsi="Palatino"/>
          <w:sz w:val="24"/>
          <w:vertAlign w:val="superscript"/>
        </w:rPr>
        <w:t>’</w:t>
      </w:r>
      <w:r w:rsidRPr="00774AAE">
        <w:rPr>
          <w:rFonts w:ascii="Palatino" w:eastAsia="MS Mincho" w:hAnsi="Palatino"/>
          <w:sz w:val="24"/>
        </w:rPr>
        <w:t xml:space="preserve">, as in </w:t>
      </w:r>
      <w:r w:rsidRPr="00774AAE">
        <w:rPr>
          <w:rFonts w:ascii="Palatino" w:eastAsia="MS Mincho" w:hAnsi="Palatino"/>
          <w:b/>
          <w:sz w:val="24"/>
        </w:rPr>
        <w:t>A</w:t>
      </w:r>
      <w:r w:rsidRPr="00774AAE">
        <w:rPr>
          <w:rFonts w:ascii="Palatino" w:eastAsia="MS Mincho" w:hAnsi="Palatino"/>
          <w:b/>
          <w:bCs/>
          <w:sz w:val="24"/>
          <w:vertAlign w:val="superscript"/>
        </w:rPr>
        <w:t>T</w:t>
      </w:r>
      <w:r w:rsidRPr="00774AAE">
        <w:rPr>
          <w:rFonts w:ascii="Palatino" w:eastAsia="MS Mincho" w:hAnsi="Palatino"/>
          <w:sz w:val="24"/>
        </w:rPr>
        <w:t xml:space="preserve"> is given by,</w:t>
      </w:r>
    </w:p>
    <w:p w14:paraId="52E76406" w14:textId="77777777" w:rsidR="005F5AB2" w:rsidRPr="00774AAE" w:rsidRDefault="005F5AB2">
      <w:pPr>
        <w:pStyle w:val="PlainText"/>
        <w:rPr>
          <w:rFonts w:ascii="Palatino" w:eastAsia="MS Mincho" w:hAnsi="Palatino"/>
          <w:sz w:val="24"/>
        </w:rPr>
      </w:pPr>
    </w:p>
    <w:p w14:paraId="11F5155F"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A</w:t>
      </w:r>
      <w:r w:rsidRPr="00774AAE">
        <w:rPr>
          <w:rFonts w:ascii="Palatino" w:eastAsia="MS Mincho" w:hAnsi="Palatino"/>
          <w:b/>
          <w:bCs/>
          <w:sz w:val="24"/>
          <w:vertAlign w:val="superscript"/>
        </w:rPr>
        <w:t>T</w:t>
      </w:r>
      <w:r w:rsidRPr="00774AAE">
        <w:rPr>
          <w:rFonts w:ascii="Palatino" w:eastAsia="MS Mincho" w:hAnsi="Palatino"/>
          <w:i/>
          <w:sz w:val="24"/>
        </w:rPr>
        <w:t>[</w:t>
      </w:r>
      <w:proofErr w:type="spellStart"/>
      <w:proofErr w:type="gramStart"/>
      <w:r w:rsidRPr="00774AAE">
        <w:rPr>
          <w:rFonts w:ascii="Palatino" w:eastAsia="MS Mincho" w:hAnsi="Palatino"/>
          <w:i/>
          <w:sz w:val="24"/>
        </w:rPr>
        <w:t>i,j</w:t>
      </w:r>
      <w:proofErr w:type="spellEnd"/>
      <w:proofErr w:type="gramEnd"/>
      <w:r w:rsidRPr="00774AAE">
        <w:rPr>
          <w:rFonts w:ascii="Palatino" w:eastAsia="MS Mincho" w:hAnsi="Palatino"/>
          <w:i/>
          <w:sz w:val="24"/>
        </w:rPr>
        <w:t>]</w:t>
      </w:r>
      <w:r w:rsidRPr="00774AAE">
        <w:rPr>
          <w:rFonts w:ascii="Palatino" w:eastAsia="MS Mincho" w:hAnsi="Palatino"/>
          <w:sz w:val="24"/>
        </w:rPr>
        <w:t xml:space="preserve"> = </w:t>
      </w:r>
      <w:r w:rsidRPr="00774AAE">
        <w:rPr>
          <w:rFonts w:ascii="Palatino" w:eastAsia="MS Mincho" w:hAnsi="Palatino"/>
          <w:b/>
          <w:bCs/>
          <w:sz w:val="24"/>
        </w:rPr>
        <w:t>A</w:t>
      </w:r>
      <w:r w:rsidRPr="00774AAE">
        <w:rPr>
          <w:rFonts w:ascii="Palatino" w:eastAsia="MS Mincho" w:hAnsi="Palatino"/>
          <w:i/>
          <w:sz w:val="24"/>
        </w:rPr>
        <w:t>[</w:t>
      </w:r>
      <w:proofErr w:type="spellStart"/>
      <w:r w:rsidRPr="00774AAE">
        <w:rPr>
          <w:rFonts w:ascii="Palatino" w:eastAsia="MS Mincho" w:hAnsi="Palatino"/>
          <w:i/>
          <w:sz w:val="24"/>
        </w:rPr>
        <w:t>j,i</w:t>
      </w:r>
      <w:proofErr w:type="spellEnd"/>
      <w:r w:rsidRPr="00774AAE">
        <w:rPr>
          <w:rFonts w:ascii="Palatino" w:eastAsia="MS Mincho" w:hAnsi="Palatino"/>
          <w:i/>
          <w:sz w:val="24"/>
        </w:rPr>
        <w:t>]</w:t>
      </w:r>
      <w:r w:rsidRPr="00774AAE">
        <w:rPr>
          <w:rFonts w:ascii="Palatino" w:eastAsia="MS Mincho" w:hAnsi="Palatino"/>
          <w:sz w:val="24"/>
        </w:rPr>
        <w:t>.</w:t>
      </w:r>
    </w:p>
    <w:p w14:paraId="0241932A" w14:textId="77777777" w:rsidR="005F5AB2" w:rsidRPr="00774AAE" w:rsidRDefault="005F5AB2">
      <w:pPr>
        <w:pStyle w:val="PlainText"/>
        <w:rPr>
          <w:rFonts w:ascii="Palatino" w:eastAsia="MS Mincho" w:hAnsi="Palatino"/>
          <w:sz w:val="24"/>
        </w:rPr>
      </w:pPr>
    </w:p>
    <w:p w14:paraId="28B767D5"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If we have a column vector </w:t>
      </w:r>
      <w:r w:rsidRPr="00774AAE">
        <w:rPr>
          <w:rFonts w:ascii="Palatino" w:eastAsia="MS Mincho" w:hAnsi="Palatino"/>
          <w:b/>
          <w:sz w:val="24"/>
        </w:rPr>
        <w:t>f</w:t>
      </w:r>
      <w:r w:rsidRPr="00774AAE">
        <w:rPr>
          <w:rFonts w:ascii="Palatino" w:eastAsia="MS Mincho" w:hAnsi="Palatino"/>
          <w:sz w:val="24"/>
        </w:rPr>
        <w:t xml:space="preserve">, our usual convention, then the transpose </w:t>
      </w:r>
      <w:proofErr w:type="spellStart"/>
      <w:r w:rsidRPr="00774AAE">
        <w:rPr>
          <w:rFonts w:ascii="Palatino" w:eastAsia="MS Mincho" w:hAnsi="Palatino"/>
          <w:sz w:val="24"/>
        </w:rPr>
        <w:t xml:space="preserve">of </w:t>
      </w:r>
      <w:r w:rsidRPr="00774AAE">
        <w:rPr>
          <w:rFonts w:ascii="Palatino" w:eastAsia="MS Mincho" w:hAnsi="Palatino"/>
          <w:b/>
          <w:sz w:val="24"/>
        </w:rPr>
        <w:t>f</w:t>
      </w:r>
      <w:proofErr w:type="spellEnd"/>
      <w:r w:rsidRPr="00774AAE">
        <w:rPr>
          <w:rFonts w:ascii="Palatino" w:eastAsia="MS Mincho" w:hAnsi="Palatino"/>
          <w:sz w:val="24"/>
        </w:rPr>
        <w:t xml:space="preserve"> is a row vector.  Then we can write our matrix </w:t>
      </w:r>
      <w:r w:rsidRPr="00774AAE">
        <w:rPr>
          <w:rFonts w:ascii="Palatino" w:eastAsia="MS Mincho" w:hAnsi="Palatino"/>
          <w:b/>
          <w:sz w:val="24"/>
        </w:rPr>
        <w:t>A</w:t>
      </w:r>
      <w:r w:rsidRPr="00774AAE">
        <w:rPr>
          <w:rFonts w:ascii="Palatino" w:eastAsia="MS Mincho" w:hAnsi="Palatino"/>
          <w:sz w:val="24"/>
        </w:rPr>
        <w:t xml:space="preserve"> as</w:t>
      </w:r>
    </w:p>
    <w:p w14:paraId="1F172B5A" w14:textId="77777777" w:rsidR="005F5AB2" w:rsidRPr="00774AAE" w:rsidRDefault="005F5AB2">
      <w:pPr>
        <w:pStyle w:val="PlainText"/>
        <w:rPr>
          <w:rFonts w:ascii="Palatino" w:eastAsia="MS Mincho" w:hAnsi="Palatino"/>
          <w:sz w:val="24"/>
        </w:rPr>
      </w:pPr>
    </w:p>
    <w:p w14:paraId="56E6E56C"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sz w:val="24"/>
        </w:rPr>
        <w:t>A</w:t>
      </w:r>
      <w:r w:rsidRPr="00774AAE">
        <w:rPr>
          <w:rFonts w:ascii="Palatino" w:eastAsia="MS Mincho" w:hAnsi="Palatino"/>
          <w:sz w:val="24"/>
        </w:rPr>
        <w:t xml:space="preserve"> = </w:t>
      </w:r>
      <w:proofErr w:type="spellStart"/>
      <w:r w:rsidRPr="00774AAE">
        <w:rPr>
          <w:rFonts w:ascii="Palatino" w:eastAsia="MS Mincho" w:hAnsi="Palatino"/>
          <w:b/>
          <w:sz w:val="24"/>
        </w:rPr>
        <w:t>gf</w:t>
      </w:r>
      <w:r w:rsidRPr="00774AAE">
        <w:rPr>
          <w:rFonts w:ascii="Palatino" w:eastAsia="MS Mincho" w:hAnsi="Palatino"/>
          <w:b/>
          <w:bCs/>
          <w:sz w:val="24"/>
          <w:vertAlign w:val="superscript"/>
        </w:rPr>
        <w:t>T</w:t>
      </w:r>
      <w:proofErr w:type="spellEnd"/>
    </w:p>
    <w:p w14:paraId="72FC563E" w14:textId="77777777" w:rsidR="005F5AB2" w:rsidRPr="00774AAE" w:rsidRDefault="005F5AB2">
      <w:pPr>
        <w:pStyle w:val="PlainText"/>
        <w:rPr>
          <w:rFonts w:ascii="Palatino" w:eastAsia="MS Mincho" w:hAnsi="Palatino"/>
          <w:sz w:val="24"/>
        </w:rPr>
      </w:pPr>
    </w:p>
    <w:p w14:paraId="55858BF2"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We make one other observation.  One vector </w:t>
      </w:r>
      <w:proofErr w:type="gramStart"/>
      <w:r w:rsidRPr="00774AAE">
        <w:rPr>
          <w:rFonts w:ascii="Palatino" w:eastAsia="MS Mincho" w:hAnsi="Palatino"/>
          <w:sz w:val="24"/>
        </w:rPr>
        <w:t>times</w:t>
      </w:r>
      <w:proofErr w:type="gramEnd"/>
      <w:r w:rsidRPr="00774AAE">
        <w:rPr>
          <w:rFonts w:ascii="Palatino" w:eastAsia="MS Mincho" w:hAnsi="Palatino"/>
          <w:sz w:val="24"/>
        </w:rPr>
        <w:t xml:space="preserve"> the transpose of another is a matrix.  A transposed vector times an </w:t>
      </w:r>
      <w:proofErr w:type="spellStart"/>
      <w:r w:rsidRPr="00774AAE">
        <w:rPr>
          <w:rFonts w:ascii="Palatino" w:eastAsia="MS Mincho" w:hAnsi="Palatino"/>
          <w:sz w:val="24"/>
        </w:rPr>
        <w:t>untransposed</w:t>
      </w:r>
      <w:proofErr w:type="spellEnd"/>
      <w:r w:rsidRPr="00774AAE">
        <w:rPr>
          <w:rFonts w:ascii="Palatino" w:eastAsia="MS Mincho" w:hAnsi="Palatino"/>
          <w:sz w:val="24"/>
        </w:rPr>
        <w:t xml:space="preserve"> vector is (according to the rules of matrix algebra) an inner product, for example,</w:t>
      </w:r>
    </w:p>
    <w:p w14:paraId="7F56B3D4" w14:textId="77777777" w:rsidR="005F5AB2" w:rsidRPr="00774AAE" w:rsidRDefault="005F5AB2">
      <w:pPr>
        <w:pStyle w:val="PlainText"/>
        <w:rPr>
          <w:rFonts w:ascii="Palatino" w:eastAsia="MS Mincho" w:hAnsi="Palatino"/>
          <w:sz w:val="24"/>
        </w:rPr>
      </w:pPr>
    </w:p>
    <w:p w14:paraId="3C3DC1F4"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proofErr w:type="spellStart"/>
      <w:proofErr w:type="gramStart"/>
      <w:r w:rsidRPr="00774AAE">
        <w:rPr>
          <w:rFonts w:ascii="Palatino" w:eastAsia="MS Mincho" w:hAnsi="Palatino"/>
          <w:b/>
          <w:sz w:val="24"/>
        </w:rPr>
        <w:t>f,g</w:t>
      </w:r>
      <w:proofErr w:type="spellEnd"/>
      <w:proofErr w:type="gramEnd"/>
      <w:r w:rsidRPr="00774AAE">
        <w:rPr>
          <w:rFonts w:ascii="Palatino" w:eastAsia="MS Mincho" w:hAnsi="Palatino"/>
          <w:sz w:val="24"/>
        </w:rPr>
        <w:t xml:space="preserve">] = </w:t>
      </w:r>
      <w:proofErr w:type="spellStart"/>
      <w:r w:rsidRPr="00774AAE">
        <w:rPr>
          <w:rFonts w:ascii="Palatino" w:eastAsia="MS Mincho" w:hAnsi="Palatino"/>
          <w:b/>
          <w:sz w:val="24"/>
        </w:rPr>
        <w:t>f</w:t>
      </w:r>
      <w:r w:rsidRPr="00774AAE">
        <w:rPr>
          <w:rFonts w:ascii="Palatino" w:eastAsia="MS Mincho" w:hAnsi="Palatino"/>
          <w:b/>
          <w:bCs/>
          <w:sz w:val="24"/>
          <w:vertAlign w:val="superscript"/>
        </w:rPr>
        <w:t>T</w:t>
      </w:r>
      <w:r w:rsidRPr="00774AAE">
        <w:rPr>
          <w:rFonts w:ascii="Palatino" w:eastAsia="MS Mincho" w:hAnsi="Palatino"/>
          <w:b/>
          <w:sz w:val="24"/>
        </w:rPr>
        <w:t>g</w:t>
      </w:r>
      <w:proofErr w:type="spellEnd"/>
    </w:p>
    <w:p w14:paraId="284683E3" w14:textId="77777777" w:rsidR="005F5AB2" w:rsidRPr="00774AAE" w:rsidRDefault="005F5AB2">
      <w:pPr>
        <w:pStyle w:val="PlainText"/>
        <w:rPr>
          <w:rFonts w:ascii="Palatino" w:eastAsia="MS Mincho" w:hAnsi="Palatino"/>
          <w:sz w:val="24"/>
        </w:rPr>
      </w:pPr>
    </w:p>
    <w:p w14:paraId="343E5190"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Note that it matters a lot whether the transpose operation occurs first or second in the equation.  </w:t>
      </w:r>
    </w:p>
    <w:p w14:paraId="55CBE0B2" w14:textId="77777777" w:rsidR="005F5AB2" w:rsidRPr="00774AAE" w:rsidRDefault="005F5AB2">
      <w:pPr>
        <w:pStyle w:val="PlainText"/>
        <w:rPr>
          <w:rFonts w:ascii="Palatino" w:eastAsia="MS Mincho" w:hAnsi="Palatino"/>
          <w:sz w:val="24"/>
        </w:rPr>
      </w:pPr>
    </w:p>
    <w:p w14:paraId="0977EF46"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Given the above notation, we have the outer product </w:t>
      </w:r>
      <w:r w:rsidRPr="00774AAE">
        <w:rPr>
          <w:rFonts w:ascii="Palatino" w:eastAsia="MS Mincho" w:hAnsi="Palatino"/>
          <w:b/>
          <w:sz w:val="24"/>
        </w:rPr>
        <w:t>A</w:t>
      </w:r>
      <w:r w:rsidRPr="00774AAE">
        <w:rPr>
          <w:rFonts w:ascii="Palatino" w:eastAsia="MS Mincho" w:hAnsi="Palatino"/>
          <w:sz w:val="24"/>
        </w:rPr>
        <w:t>,</w:t>
      </w:r>
    </w:p>
    <w:p w14:paraId="59230567" w14:textId="77777777" w:rsidR="005F5AB2" w:rsidRPr="00774AAE" w:rsidRDefault="005F5AB2">
      <w:pPr>
        <w:pStyle w:val="PlainText"/>
        <w:rPr>
          <w:rFonts w:ascii="Palatino" w:eastAsia="MS Mincho" w:hAnsi="Palatino"/>
          <w:sz w:val="24"/>
        </w:rPr>
      </w:pPr>
    </w:p>
    <w:p w14:paraId="2F932A5E"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sz w:val="24"/>
        </w:rPr>
        <w:t>A</w:t>
      </w:r>
      <w:r w:rsidRPr="00774AAE">
        <w:rPr>
          <w:rFonts w:ascii="Palatino" w:eastAsia="MS Mincho" w:hAnsi="Palatino"/>
          <w:sz w:val="24"/>
        </w:rPr>
        <w:t xml:space="preserve"> = </w:t>
      </w:r>
      <w:proofErr w:type="spellStart"/>
      <w:r w:rsidRPr="00774AAE">
        <w:rPr>
          <w:rFonts w:ascii="Palatino" w:eastAsia="MS Mincho" w:hAnsi="Palatino"/>
          <w:b/>
          <w:sz w:val="24"/>
        </w:rPr>
        <w:t>gf</w:t>
      </w:r>
      <w:r w:rsidRPr="00774AAE">
        <w:rPr>
          <w:rFonts w:ascii="Palatino" w:eastAsia="MS Mincho" w:hAnsi="Palatino"/>
          <w:b/>
          <w:bCs/>
          <w:sz w:val="24"/>
          <w:vertAlign w:val="superscript"/>
        </w:rPr>
        <w:t>T</w:t>
      </w:r>
      <w:proofErr w:type="spellEnd"/>
    </w:p>
    <w:p w14:paraId="3BCD2BD8" w14:textId="77777777" w:rsidR="005F5AB2" w:rsidRPr="00774AAE" w:rsidRDefault="005F5AB2">
      <w:pPr>
        <w:pStyle w:val="PlainText"/>
        <w:rPr>
          <w:rFonts w:ascii="Palatino" w:eastAsia="MS Mincho" w:hAnsi="Palatino"/>
          <w:sz w:val="24"/>
        </w:rPr>
      </w:pPr>
    </w:p>
    <w:p w14:paraId="4917D330" w14:textId="77777777" w:rsidR="005F5AB2" w:rsidRPr="00774AAE" w:rsidRDefault="005F5AB2">
      <w:pPr>
        <w:pStyle w:val="PlainText"/>
        <w:rPr>
          <w:rFonts w:ascii="Palatino" w:eastAsia="MS Mincho" w:hAnsi="Palatino"/>
          <w:sz w:val="24"/>
        </w:rPr>
      </w:pPr>
    </w:p>
    <w:p w14:paraId="320DAA7C"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Suppose after this </w:t>
      </w:r>
      <w:r w:rsidRPr="00774AAE">
        <w:rPr>
          <w:rFonts w:ascii="Palatino" w:eastAsia="MS Mincho" w:hAnsi="Palatino"/>
          <w:b/>
          <w:sz w:val="24"/>
        </w:rPr>
        <w:t>A</w:t>
      </w:r>
      <w:r w:rsidRPr="00774AAE">
        <w:rPr>
          <w:rFonts w:ascii="Palatino" w:eastAsia="MS Mincho" w:hAnsi="Palatino"/>
          <w:sz w:val="24"/>
        </w:rPr>
        <w:t xml:space="preserve"> is formed, the pattern </w:t>
      </w:r>
      <w:r w:rsidRPr="00774AAE">
        <w:rPr>
          <w:rFonts w:ascii="Palatino" w:eastAsia="MS Mincho" w:hAnsi="Palatino"/>
          <w:b/>
          <w:sz w:val="24"/>
        </w:rPr>
        <w:t>f</w:t>
      </w:r>
      <w:r w:rsidRPr="00774AAE">
        <w:rPr>
          <w:rFonts w:ascii="Palatino" w:eastAsia="MS Mincho" w:hAnsi="Palatino"/>
          <w:sz w:val="24"/>
        </w:rPr>
        <w:t xml:space="preserve"> is input to the system.  Then since the matrix </w:t>
      </w:r>
      <w:r w:rsidRPr="00774AAE">
        <w:rPr>
          <w:rFonts w:ascii="Palatino" w:eastAsia="MS Mincho" w:hAnsi="Palatino"/>
          <w:b/>
          <w:sz w:val="24"/>
        </w:rPr>
        <w:t>A</w:t>
      </w:r>
      <w:r w:rsidRPr="00774AAE">
        <w:rPr>
          <w:rFonts w:ascii="Palatino" w:eastAsia="MS Mincho" w:hAnsi="Palatino"/>
          <w:sz w:val="24"/>
        </w:rPr>
        <w:t xml:space="preserve"> has </w:t>
      </w:r>
      <w:proofErr w:type="gramStart"/>
      <w:r w:rsidRPr="00774AAE">
        <w:rPr>
          <w:rFonts w:ascii="Palatino" w:eastAsia="MS Mincho" w:hAnsi="Palatino"/>
          <w:sz w:val="24"/>
        </w:rPr>
        <w:t>non zero</w:t>
      </w:r>
      <w:proofErr w:type="gramEnd"/>
      <w:r w:rsidRPr="00774AAE">
        <w:rPr>
          <w:rFonts w:ascii="Palatino" w:eastAsia="MS Mincho" w:hAnsi="Palatino"/>
          <w:sz w:val="24"/>
        </w:rPr>
        <w:t xml:space="preserve"> elements, a pattern </w:t>
      </w:r>
      <w:r w:rsidRPr="00774AAE">
        <w:rPr>
          <w:rFonts w:ascii="Palatino" w:eastAsia="MS Mincho" w:hAnsi="Palatino"/>
          <w:b/>
          <w:sz w:val="24"/>
        </w:rPr>
        <w:t>g'</w:t>
      </w:r>
      <w:r w:rsidRPr="00774AAE">
        <w:rPr>
          <w:rFonts w:ascii="Palatino" w:eastAsia="MS Mincho" w:hAnsi="Palatino"/>
          <w:sz w:val="24"/>
        </w:rPr>
        <w:t xml:space="preserve"> will be generated as the output to the system according to the simple matrix multiplication rule discussed before.  This output, </w:t>
      </w:r>
      <w:r w:rsidRPr="00774AAE">
        <w:rPr>
          <w:rFonts w:ascii="Palatino" w:eastAsia="MS Mincho" w:hAnsi="Palatino"/>
          <w:b/>
          <w:sz w:val="24"/>
        </w:rPr>
        <w:t>g'</w:t>
      </w:r>
      <w:r w:rsidRPr="00774AAE">
        <w:rPr>
          <w:rFonts w:ascii="Palatino" w:eastAsia="MS Mincho" w:hAnsi="Palatino"/>
          <w:sz w:val="24"/>
        </w:rPr>
        <w:t>, can be computed as</w:t>
      </w:r>
    </w:p>
    <w:p w14:paraId="51522CEA" w14:textId="77777777" w:rsidR="005F5AB2" w:rsidRPr="00774AAE" w:rsidRDefault="005F5AB2">
      <w:pPr>
        <w:pStyle w:val="PlainText"/>
        <w:rPr>
          <w:rFonts w:ascii="Palatino" w:eastAsia="MS Mincho" w:hAnsi="Palatino"/>
          <w:sz w:val="24"/>
        </w:rPr>
      </w:pPr>
    </w:p>
    <w:p w14:paraId="5891ECFD"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sz w:val="24"/>
        </w:rPr>
        <w:t>g'</w:t>
      </w:r>
      <w:r w:rsidRPr="00774AAE">
        <w:rPr>
          <w:rFonts w:ascii="Palatino" w:eastAsia="MS Mincho" w:hAnsi="Palatino"/>
          <w:sz w:val="24"/>
        </w:rPr>
        <w:t xml:space="preserve"> = </w:t>
      </w:r>
      <w:proofErr w:type="spellStart"/>
      <w:r w:rsidRPr="00774AAE">
        <w:rPr>
          <w:rFonts w:ascii="Palatino" w:eastAsia="MS Mincho" w:hAnsi="Palatino"/>
          <w:b/>
          <w:sz w:val="24"/>
        </w:rPr>
        <w:t>Af</w:t>
      </w:r>
      <w:proofErr w:type="spellEnd"/>
      <w:r w:rsidRPr="00774AAE">
        <w:rPr>
          <w:rFonts w:ascii="Palatino" w:eastAsia="MS Mincho" w:hAnsi="Palatino"/>
          <w:sz w:val="24"/>
        </w:rPr>
        <w:t>,</w:t>
      </w:r>
    </w:p>
    <w:p w14:paraId="713D99E5"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 </w:t>
      </w:r>
      <w:r w:rsidRPr="00774AAE">
        <w:rPr>
          <w:rFonts w:ascii="Palatino" w:eastAsia="MS Mincho" w:hAnsi="Palatino"/>
          <w:sz w:val="24"/>
        </w:rPr>
        <w:sym w:font="Symbol" w:char="F068"/>
      </w:r>
      <w:proofErr w:type="spellStart"/>
      <w:r w:rsidRPr="00774AAE">
        <w:rPr>
          <w:rFonts w:ascii="Palatino" w:eastAsia="MS Mincho" w:hAnsi="Palatino"/>
          <w:b/>
          <w:sz w:val="24"/>
        </w:rPr>
        <w:t>gf</w:t>
      </w:r>
      <w:r w:rsidRPr="00774AAE">
        <w:rPr>
          <w:rFonts w:ascii="Palatino" w:eastAsia="MS Mincho" w:hAnsi="Palatino"/>
          <w:b/>
          <w:bCs/>
          <w:sz w:val="24"/>
          <w:vertAlign w:val="superscript"/>
        </w:rPr>
        <w:t>T</w:t>
      </w:r>
      <w:r w:rsidRPr="00774AAE">
        <w:rPr>
          <w:rFonts w:ascii="Palatino" w:eastAsia="MS Mincho" w:hAnsi="Palatino"/>
          <w:b/>
          <w:sz w:val="24"/>
        </w:rPr>
        <w:t>f</w:t>
      </w:r>
      <w:proofErr w:type="spellEnd"/>
      <w:r w:rsidRPr="00774AAE">
        <w:rPr>
          <w:rFonts w:ascii="Palatino" w:eastAsia="MS Mincho" w:hAnsi="Palatino"/>
          <w:sz w:val="24"/>
        </w:rPr>
        <w:t>,</w:t>
      </w:r>
    </w:p>
    <w:p w14:paraId="6345ED49"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sz w:val="24"/>
        </w:rPr>
        <w:sym w:font="Symbol" w:char="F0B5"/>
      </w:r>
      <w:r w:rsidRPr="00774AAE">
        <w:rPr>
          <w:rFonts w:ascii="Palatino" w:eastAsia="MS Mincho" w:hAnsi="Palatino"/>
          <w:sz w:val="24"/>
        </w:rPr>
        <w:t xml:space="preserve"> </w:t>
      </w:r>
      <w:r w:rsidRPr="00774AAE">
        <w:rPr>
          <w:rFonts w:ascii="Palatino" w:eastAsia="MS Mincho" w:hAnsi="Palatino"/>
          <w:b/>
          <w:sz w:val="24"/>
        </w:rPr>
        <w:t>g</w:t>
      </w:r>
    </w:p>
    <w:p w14:paraId="0CACF68B" w14:textId="77777777" w:rsidR="005F5AB2" w:rsidRPr="00774AAE" w:rsidRDefault="005F5AB2">
      <w:pPr>
        <w:pStyle w:val="PlainText"/>
        <w:rPr>
          <w:rFonts w:ascii="Palatino" w:eastAsia="MS Mincho" w:hAnsi="Palatino"/>
          <w:sz w:val="24"/>
        </w:rPr>
      </w:pPr>
    </w:p>
    <w:p w14:paraId="627AF0FC"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since the square of the length of </w:t>
      </w:r>
      <w:r w:rsidRPr="00774AAE">
        <w:rPr>
          <w:rFonts w:ascii="Palatino" w:eastAsia="MS Mincho" w:hAnsi="Palatino"/>
          <w:b/>
          <w:sz w:val="24"/>
        </w:rPr>
        <w:t>f</w:t>
      </w:r>
      <w:r w:rsidRPr="00774AAE">
        <w:rPr>
          <w:rFonts w:ascii="Palatino" w:eastAsia="MS Mincho" w:hAnsi="Palatino"/>
          <w:sz w:val="24"/>
        </w:rPr>
        <w:t xml:space="preserve">, that is, </w:t>
      </w:r>
      <w:proofErr w:type="spellStart"/>
      <w:r w:rsidRPr="00774AAE">
        <w:rPr>
          <w:rFonts w:ascii="Palatino" w:eastAsia="MS Mincho" w:hAnsi="Palatino"/>
          <w:b/>
          <w:sz w:val="24"/>
        </w:rPr>
        <w:t>f</w:t>
      </w:r>
      <w:r w:rsidRPr="00774AAE">
        <w:rPr>
          <w:rFonts w:ascii="Palatino" w:eastAsia="MS Mincho" w:hAnsi="Palatino"/>
          <w:b/>
          <w:bCs/>
          <w:sz w:val="24"/>
          <w:vertAlign w:val="superscript"/>
        </w:rPr>
        <w:t>T</w:t>
      </w:r>
      <w:r w:rsidR="00095E90" w:rsidRPr="00774AAE">
        <w:rPr>
          <w:rFonts w:ascii="Palatino" w:eastAsia="MS Mincho" w:hAnsi="Palatino"/>
          <w:b/>
          <w:sz w:val="24"/>
        </w:rPr>
        <w:t>f</w:t>
      </w:r>
      <w:proofErr w:type="spellEnd"/>
      <w:r w:rsidR="00585B17" w:rsidRPr="00774AAE">
        <w:rPr>
          <w:rFonts w:ascii="Palatino" w:eastAsia="MS Mincho" w:hAnsi="Palatino"/>
          <w:b/>
          <w:sz w:val="24"/>
        </w:rPr>
        <w:t>,</w:t>
      </w:r>
      <w:r w:rsidR="00095E90" w:rsidRPr="00774AAE">
        <w:rPr>
          <w:rFonts w:ascii="Palatino" w:eastAsia="MS Mincho" w:hAnsi="Palatino"/>
          <w:b/>
          <w:sz w:val="24"/>
        </w:rPr>
        <w:t xml:space="preserve"> </w:t>
      </w:r>
      <w:r w:rsidRPr="00774AAE">
        <w:rPr>
          <w:rFonts w:ascii="Palatino" w:eastAsia="MS Mincho" w:hAnsi="Palatino"/>
          <w:sz w:val="24"/>
        </w:rPr>
        <w:t xml:space="preserve">is simply a constant.  </w:t>
      </w:r>
      <w:proofErr w:type="gramStart"/>
      <w:r w:rsidRPr="00774AAE">
        <w:rPr>
          <w:rFonts w:ascii="Palatino" w:eastAsia="MS Mincho" w:hAnsi="Palatino"/>
          <w:sz w:val="24"/>
        </w:rPr>
        <w:t>Thus</w:t>
      </w:r>
      <w:proofErr w:type="gramEnd"/>
      <w:r w:rsidRPr="00774AAE">
        <w:rPr>
          <w:rFonts w:ascii="Palatino" w:eastAsia="MS Mincho" w:hAnsi="Palatino"/>
          <w:sz w:val="24"/>
        </w:rPr>
        <w:t xml:space="preserve"> subject to a multiplicative constant, we have generated a vector in the same direction as </w:t>
      </w:r>
      <w:r w:rsidRPr="00774AAE">
        <w:rPr>
          <w:rFonts w:ascii="Palatino" w:eastAsia="MS Mincho" w:hAnsi="Palatino"/>
          <w:b/>
          <w:sz w:val="24"/>
        </w:rPr>
        <w:t>g</w:t>
      </w:r>
      <w:r w:rsidRPr="00774AAE">
        <w:rPr>
          <w:rFonts w:ascii="Palatino" w:eastAsia="MS Mincho" w:hAnsi="Palatino"/>
          <w:sz w:val="24"/>
        </w:rPr>
        <w:t xml:space="preserve">.  We can change the length (but not the direction) of </w:t>
      </w:r>
      <w:r w:rsidRPr="00774AAE">
        <w:rPr>
          <w:rFonts w:ascii="Palatino" w:eastAsia="MS Mincho" w:hAnsi="Palatino"/>
          <w:b/>
          <w:sz w:val="24"/>
        </w:rPr>
        <w:t>g</w:t>
      </w:r>
      <w:r w:rsidRPr="00774AAE">
        <w:rPr>
          <w:rFonts w:ascii="Palatino" w:eastAsia="MS Mincho" w:hAnsi="Palatino"/>
          <w:sz w:val="24"/>
        </w:rPr>
        <w:t xml:space="preserve"> either by adjusting the learning constant </w:t>
      </w:r>
      <w:r w:rsidRPr="00774AAE">
        <w:rPr>
          <w:rFonts w:ascii="Palatino" w:eastAsia="MS Mincho" w:hAnsi="Palatino"/>
          <w:sz w:val="24"/>
        </w:rPr>
        <w:sym w:font="Symbol" w:char="F068"/>
      </w:r>
      <w:r w:rsidRPr="00774AAE">
        <w:rPr>
          <w:rFonts w:ascii="Palatino" w:eastAsia="MS Mincho" w:hAnsi="Palatino"/>
          <w:sz w:val="24"/>
        </w:rPr>
        <w:t xml:space="preserve"> or by normalizing the lengths of the input vectors.  In either case, the cosine of the angle between </w:t>
      </w:r>
      <w:r w:rsidRPr="00774AAE">
        <w:rPr>
          <w:rFonts w:ascii="Palatino" w:eastAsia="MS Mincho" w:hAnsi="Palatino"/>
          <w:b/>
          <w:sz w:val="24"/>
        </w:rPr>
        <w:t>g</w:t>
      </w:r>
      <w:r w:rsidRPr="00774AAE">
        <w:rPr>
          <w:rFonts w:ascii="Palatino" w:eastAsia="MS Mincho" w:hAnsi="Palatino"/>
          <w:sz w:val="24"/>
        </w:rPr>
        <w:t xml:space="preserve"> and </w:t>
      </w:r>
      <w:r w:rsidRPr="00774AAE">
        <w:rPr>
          <w:rFonts w:ascii="Palatino" w:eastAsia="MS Mincho" w:hAnsi="Palatino"/>
          <w:b/>
          <w:sz w:val="24"/>
        </w:rPr>
        <w:t>g'</w:t>
      </w:r>
      <w:r w:rsidRPr="00774AAE">
        <w:rPr>
          <w:rFonts w:ascii="Palatino" w:eastAsia="MS Mincho" w:hAnsi="Palatino"/>
          <w:sz w:val="24"/>
        </w:rPr>
        <w:t xml:space="preserve"> will be 1, since they are pointed in the same direction.</w:t>
      </w:r>
    </w:p>
    <w:p w14:paraId="217BE01F" w14:textId="77777777" w:rsidR="005F5AB2" w:rsidRPr="00774AAE" w:rsidRDefault="005F5AB2">
      <w:pPr>
        <w:pStyle w:val="PlainText"/>
        <w:rPr>
          <w:rFonts w:ascii="Palatino" w:eastAsia="MS Mincho" w:hAnsi="Palatino"/>
          <w:sz w:val="24"/>
        </w:rPr>
      </w:pPr>
    </w:p>
    <w:p w14:paraId="2851C04F"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In the case where more than one set of associations is formed and stored in the same matrix, the potential exists for interference between the different associations.  In fact, this observation leads to many of the immediately testable predictions of the models.</w:t>
      </w:r>
    </w:p>
    <w:p w14:paraId="634B4F45" w14:textId="77777777" w:rsidR="005F5AB2" w:rsidRPr="00774AAE" w:rsidRDefault="005F5AB2">
      <w:pPr>
        <w:pStyle w:val="PlainText"/>
        <w:rPr>
          <w:rFonts w:ascii="Palatino" w:eastAsia="MS Mincho" w:hAnsi="Palatino"/>
          <w:sz w:val="24"/>
        </w:rPr>
      </w:pPr>
    </w:p>
    <w:p w14:paraId="5B2CE939"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One special case deserves mention.  In </w:t>
      </w:r>
      <w:r w:rsidR="00C6365A" w:rsidRPr="00774AAE">
        <w:rPr>
          <w:rFonts w:ascii="Palatino" w:eastAsia="MS Mincho" w:hAnsi="Palatino"/>
          <w:sz w:val="24"/>
        </w:rPr>
        <w:t>homework 1</w:t>
      </w:r>
      <w:r w:rsidRPr="00774AAE">
        <w:rPr>
          <w:rFonts w:ascii="Palatino" w:eastAsia="MS Mincho" w:hAnsi="Palatino"/>
          <w:sz w:val="24"/>
        </w:rPr>
        <w:t xml:space="preserve"> you convinced yourselves that the inner product of two random vectors in a high dimensionality space is close to zero.  Suppose we store a group of associations.</w:t>
      </w:r>
    </w:p>
    <w:p w14:paraId="64FC23C5" w14:textId="77777777" w:rsidR="005F5AB2" w:rsidRPr="00774AAE" w:rsidRDefault="005F5AB2">
      <w:pPr>
        <w:pStyle w:val="PlainText"/>
        <w:rPr>
          <w:rFonts w:ascii="Palatino" w:eastAsia="MS Mincho" w:hAnsi="Palatino"/>
          <w:sz w:val="24"/>
        </w:rPr>
      </w:pPr>
    </w:p>
    <w:p w14:paraId="37F52445"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We will assume that the set of input vectors, </w:t>
      </w:r>
      <w:r w:rsidRPr="00774AAE">
        <w:rPr>
          <w:rFonts w:ascii="Palatino" w:eastAsia="MS Mincho" w:hAnsi="Palatino"/>
          <w:b/>
          <w:sz w:val="24"/>
        </w:rPr>
        <w:t>{f</w:t>
      </w:r>
      <w:r w:rsidRPr="00774AAE">
        <w:rPr>
          <w:rFonts w:ascii="Palatino" w:eastAsia="MS Mincho" w:hAnsi="Palatino"/>
          <w:i/>
          <w:sz w:val="24"/>
          <w:vertAlign w:val="subscript"/>
        </w:rPr>
        <w:t>i</w:t>
      </w:r>
      <w:r w:rsidRPr="00774AAE">
        <w:rPr>
          <w:rFonts w:ascii="Palatino" w:eastAsia="MS Mincho" w:hAnsi="Palatino"/>
          <w:b/>
          <w:sz w:val="24"/>
        </w:rPr>
        <w:t>},</w:t>
      </w:r>
      <w:r w:rsidRPr="00774AAE">
        <w:rPr>
          <w:rFonts w:ascii="Palatino" w:eastAsia="MS Mincho" w:hAnsi="Palatino"/>
          <w:sz w:val="24"/>
        </w:rPr>
        <w:t xml:space="preserve"> are normalized, so we can assume the inner product </w:t>
      </w:r>
      <w:r w:rsidRPr="00774AAE">
        <w:rPr>
          <w:rFonts w:ascii="Palatino" w:eastAsia="MS Mincho" w:hAnsi="Palatino"/>
          <w:b/>
          <w:sz w:val="24"/>
        </w:rPr>
        <w:t>[</w:t>
      </w:r>
      <w:proofErr w:type="spellStart"/>
      <w:proofErr w:type="gramStart"/>
      <w:r w:rsidRPr="00774AAE">
        <w:rPr>
          <w:rFonts w:ascii="Palatino" w:eastAsia="MS Mincho" w:hAnsi="Palatino"/>
          <w:b/>
          <w:sz w:val="24"/>
        </w:rPr>
        <w:t>f</w:t>
      </w:r>
      <w:r w:rsidRPr="00774AAE">
        <w:rPr>
          <w:rFonts w:ascii="Palatino" w:eastAsia="MS Mincho" w:hAnsi="Palatino"/>
          <w:i/>
          <w:sz w:val="24"/>
          <w:vertAlign w:val="subscript"/>
        </w:rPr>
        <w:t>i</w:t>
      </w:r>
      <w:r w:rsidRPr="00774AAE">
        <w:rPr>
          <w:rFonts w:ascii="Palatino" w:eastAsia="MS Mincho" w:hAnsi="Palatino"/>
          <w:b/>
          <w:sz w:val="24"/>
        </w:rPr>
        <w:t>,f</w:t>
      </w:r>
      <w:r w:rsidRPr="00774AAE">
        <w:rPr>
          <w:rFonts w:ascii="Palatino" w:eastAsia="MS Mincho" w:hAnsi="Palatino"/>
          <w:i/>
          <w:sz w:val="24"/>
          <w:vertAlign w:val="subscript"/>
        </w:rPr>
        <w:t>i</w:t>
      </w:r>
      <w:proofErr w:type="spellEnd"/>
      <w:proofErr w:type="gramEnd"/>
      <w:r w:rsidRPr="00774AAE">
        <w:rPr>
          <w:rFonts w:ascii="Palatino" w:eastAsia="MS Mincho" w:hAnsi="Palatino"/>
          <w:b/>
          <w:sz w:val="24"/>
        </w:rPr>
        <w:t>]</w:t>
      </w:r>
      <w:r w:rsidRPr="00774AAE">
        <w:rPr>
          <w:rFonts w:ascii="Palatino" w:eastAsia="MS Mincho" w:hAnsi="Palatino"/>
          <w:sz w:val="24"/>
        </w:rPr>
        <w:t xml:space="preserve"> = 1.  Suppose the set </w:t>
      </w:r>
      <w:r w:rsidRPr="00774AAE">
        <w:rPr>
          <w:rFonts w:ascii="Palatino" w:eastAsia="MS Mincho" w:hAnsi="Palatino"/>
          <w:b/>
          <w:sz w:val="24"/>
        </w:rPr>
        <w:t>{f</w:t>
      </w:r>
      <w:r w:rsidRPr="00774AAE">
        <w:rPr>
          <w:rFonts w:ascii="Palatino" w:eastAsia="MS Mincho" w:hAnsi="Palatino"/>
          <w:i/>
          <w:sz w:val="24"/>
          <w:vertAlign w:val="subscript"/>
        </w:rPr>
        <w:t>i</w:t>
      </w:r>
      <w:r w:rsidRPr="00774AAE">
        <w:rPr>
          <w:rFonts w:ascii="Palatino" w:eastAsia="MS Mincho" w:hAnsi="Palatino"/>
          <w:b/>
          <w:sz w:val="24"/>
        </w:rPr>
        <w:t>}</w:t>
      </w:r>
      <w:r w:rsidRPr="00774AAE">
        <w:rPr>
          <w:rFonts w:ascii="Palatino" w:eastAsia="MS Mincho" w:hAnsi="Palatino"/>
          <w:sz w:val="24"/>
        </w:rPr>
        <w:t xml:space="preserve"> is composed of orthogonal vectors, an idealization of random vectors in a space whose dimensionality is high compared to the number in the set.</w:t>
      </w:r>
    </w:p>
    <w:p w14:paraId="527D2D87" w14:textId="77777777" w:rsidR="005F5AB2" w:rsidRPr="00774AAE" w:rsidRDefault="005F5AB2">
      <w:pPr>
        <w:pStyle w:val="PlainText"/>
        <w:rPr>
          <w:rFonts w:ascii="Palatino" w:eastAsia="MS Mincho" w:hAnsi="Palatino"/>
          <w:sz w:val="24"/>
        </w:rPr>
      </w:pPr>
    </w:p>
    <w:p w14:paraId="2748724E"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For convenience, we will also assume that the learning constant   </w:t>
      </w:r>
      <w:r w:rsidRPr="00774AAE">
        <w:rPr>
          <w:rFonts w:ascii="Palatino" w:eastAsia="MS Mincho" w:hAnsi="Palatino"/>
          <w:sz w:val="24"/>
        </w:rPr>
        <w:sym w:font="Symbol" w:char="F068"/>
      </w:r>
      <w:r w:rsidRPr="00774AAE">
        <w:rPr>
          <w:rFonts w:ascii="Palatino" w:eastAsia="MS Mincho" w:hAnsi="Palatino"/>
          <w:sz w:val="24"/>
        </w:rPr>
        <w:t xml:space="preserve"> = 1.</w:t>
      </w:r>
    </w:p>
    <w:p w14:paraId="2155E125" w14:textId="77777777" w:rsidR="005F5AB2" w:rsidRPr="00774AAE" w:rsidRDefault="005F5AB2">
      <w:pPr>
        <w:pStyle w:val="PlainText"/>
        <w:rPr>
          <w:rFonts w:ascii="Palatino" w:eastAsia="MS Mincho" w:hAnsi="Palatino"/>
          <w:sz w:val="24"/>
        </w:rPr>
      </w:pPr>
    </w:p>
    <w:p w14:paraId="76AB14DE"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Suppose each pair of associations</w:t>
      </w:r>
    </w:p>
    <w:p w14:paraId="1C4C6CFB" w14:textId="77777777" w:rsidR="005F5AB2" w:rsidRPr="00774AAE" w:rsidRDefault="005F5AB2">
      <w:pPr>
        <w:pStyle w:val="PlainText"/>
        <w:rPr>
          <w:rFonts w:ascii="Palatino" w:eastAsia="MS Mincho" w:hAnsi="Palatino"/>
          <w:sz w:val="24"/>
        </w:rPr>
      </w:pPr>
    </w:p>
    <w:p w14:paraId="3AFD950D"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sz w:val="24"/>
        </w:rPr>
        <w:t>f</w:t>
      </w:r>
      <w:r w:rsidRPr="00774AAE">
        <w:rPr>
          <w:rFonts w:ascii="Palatino" w:eastAsia="MS Mincho" w:hAnsi="Palatino"/>
          <w:i/>
          <w:sz w:val="24"/>
          <w:vertAlign w:val="subscript"/>
        </w:rPr>
        <w:t>i</w:t>
      </w:r>
      <w:r w:rsidRPr="00774AAE">
        <w:rPr>
          <w:rFonts w:ascii="Palatino" w:eastAsia="MS Mincho" w:hAnsi="Palatino"/>
          <w:b/>
          <w:sz w:val="24"/>
        </w:rPr>
        <w:t xml:space="preserve"> </w:t>
      </w:r>
      <w:r w:rsidRPr="00774AAE">
        <w:rPr>
          <w:rFonts w:ascii="Palatino" w:eastAsia="MS Mincho" w:hAnsi="Palatino"/>
          <w:b/>
          <w:sz w:val="24"/>
        </w:rPr>
        <w:sym w:font="Symbol" w:char="F0AE"/>
      </w:r>
      <w:r w:rsidRPr="00774AAE">
        <w:rPr>
          <w:rFonts w:ascii="Palatino" w:eastAsia="MS Mincho" w:hAnsi="Palatino"/>
          <w:b/>
          <w:sz w:val="24"/>
        </w:rPr>
        <w:t xml:space="preserve"> </w:t>
      </w:r>
      <w:proofErr w:type="spellStart"/>
      <w:r w:rsidRPr="00774AAE">
        <w:rPr>
          <w:rFonts w:ascii="Palatino" w:eastAsia="MS Mincho" w:hAnsi="Palatino"/>
          <w:b/>
          <w:sz w:val="24"/>
        </w:rPr>
        <w:t>g</w:t>
      </w:r>
      <w:r w:rsidRPr="00774AAE">
        <w:rPr>
          <w:rFonts w:ascii="Palatino" w:eastAsia="MS Mincho" w:hAnsi="Palatino"/>
          <w:i/>
          <w:sz w:val="24"/>
          <w:vertAlign w:val="subscript"/>
        </w:rPr>
        <w:t>i</w:t>
      </w:r>
      <w:proofErr w:type="spellEnd"/>
      <w:r w:rsidRPr="00774AAE">
        <w:rPr>
          <w:rFonts w:ascii="Palatino" w:eastAsia="MS Mincho" w:hAnsi="Palatino"/>
          <w:b/>
          <w:sz w:val="24"/>
        </w:rPr>
        <w:t xml:space="preserve">       </w:t>
      </w:r>
    </w:p>
    <w:p w14:paraId="2D4BF295" w14:textId="77777777" w:rsidR="005F5AB2" w:rsidRPr="00774AAE" w:rsidRDefault="005F5AB2">
      <w:pPr>
        <w:pStyle w:val="PlainText"/>
        <w:rPr>
          <w:rFonts w:ascii="Palatino" w:eastAsia="MS Mincho" w:hAnsi="Palatino"/>
          <w:sz w:val="24"/>
        </w:rPr>
      </w:pPr>
    </w:p>
    <w:p w14:paraId="55A61652"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generates an outer product associative matrix</w:t>
      </w:r>
    </w:p>
    <w:p w14:paraId="5FB3199C" w14:textId="77777777" w:rsidR="005F5AB2" w:rsidRPr="00774AAE" w:rsidRDefault="005F5AB2">
      <w:pPr>
        <w:pStyle w:val="PlainText"/>
        <w:rPr>
          <w:rFonts w:ascii="Palatino" w:eastAsia="MS Mincho" w:hAnsi="Palatino"/>
          <w:sz w:val="24"/>
        </w:rPr>
      </w:pPr>
    </w:p>
    <w:p w14:paraId="74EA5CFF"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proofErr w:type="gramStart"/>
      <w:r w:rsidRPr="00774AAE">
        <w:rPr>
          <w:rFonts w:ascii="Palatino" w:eastAsia="MS Mincho" w:hAnsi="Palatino"/>
          <w:b/>
          <w:sz w:val="24"/>
        </w:rPr>
        <w:t>A</w:t>
      </w:r>
      <w:r w:rsidRPr="00774AAE">
        <w:rPr>
          <w:rFonts w:ascii="Palatino" w:eastAsia="MS Mincho" w:hAnsi="Palatino"/>
          <w:i/>
          <w:sz w:val="24"/>
          <w:vertAlign w:val="subscript"/>
        </w:rPr>
        <w:t>i</w:t>
      </w:r>
      <w:r w:rsidRPr="00774AAE">
        <w:rPr>
          <w:rFonts w:ascii="Palatino" w:eastAsia="MS Mincho" w:hAnsi="Palatino"/>
          <w:sz w:val="24"/>
        </w:rPr>
        <w:t xml:space="preserve">  =</w:t>
      </w:r>
      <w:proofErr w:type="gramEnd"/>
      <w:r w:rsidRPr="00774AAE">
        <w:rPr>
          <w:rFonts w:ascii="Palatino" w:eastAsia="MS Mincho" w:hAnsi="Palatino"/>
          <w:sz w:val="24"/>
        </w:rPr>
        <w:t xml:space="preserve">  </w:t>
      </w:r>
      <w:proofErr w:type="spellStart"/>
      <w:r w:rsidRPr="00774AAE">
        <w:rPr>
          <w:rFonts w:ascii="Palatino" w:eastAsia="MS Mincho" w:hAnsi="Palatino"/>
          <w:b/>
          <w:sz w:val="24"/>
        </w:rPr>
        <w:t>g</w:t>
      </w:r>
      <w:r w:rsidRPr="00774AAE">
        <w:rPr>
          <w:rFonts w:ascii="Palatino" w:eastAsia="MS Mincho" w:hAnsi="Palatino"/>
          <w:i/>
          <w:sz w:val="24"/>
          <w:vertAlign w:val="subscript"/>
        </w:rPr>
        <w:t>i</w:t>
      </w:r>
      <w:r w:rsidRPr="00774AAE">
        <w:rPr>
          <w:rFonts w:ascii="Palatino" w:eastAsia="MS Mincho" w:hAnsi="Palatino"/>
          <w:b/>
          <w:sz w:val="24"/>
        </w:rPr>
        <w:t>f</w:t>
      </w:r>
      <w:r w:rsidRPr="00774AAE">
        <w:rPr>
          <w:rFonts w:ascii="Palatino" w:eastAsia="MS Mincho" w:hAnsi="Palatino"/>
          <w:i/>
          <w:sz w:val="24"/>
          <w:vertAlign w:val="subscript"/>
        </w:rPr>
        <w:t>i</w:t>
      </w:r>
      <w:r w:rsidRPr="00774AAE">
        <w:rPr>
          <w:rFonts w:ascii="Palatino" w:eastAsia="MS Mincho" w:hAnsi="Palatino"/>
          <w:b/>
          <w:bCs/>
          <w:sz w:val="24"/>
          <w:vertAlign w:val="superscript"/>
        </w:rPr>
        <w:t>T</w:t>
      </w:r>
      <w:proofErr w:type="spellEnd"/>
    </w:p>
    <w:p w14:paraId="5DFE8EFB" w14:textId="77777777" w:rsidR="005F5AB2" w:rsidRPr="00774AAE" w:rsidRDefault="005F5AB2">
      <w:pPr>
        <w:pStyle w:val="PlainText"/>
        <w:rPr>
          <w:rFonts w:ascii="Palatino" w:eastAsia="MS Mincho" w:hAnsi="Palatino"/>
          <w:sz w:val="24"/>
        </w:rPr>
      </w:pPr>
    </w:p>
    <w:p w14:paraId="09C02634"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and the overall connectivity matrix </w:t>
      </w:r>
      <w:r w:rsidRPr="00774AAE">
        <w:rPr>
          <w:rFonts w:ascii="Palatino" w:eastAsia="MS Mincho" w:hAnsi="Palatino"/>
          <w:b/>
          <w:sz w:val="24"/>
        </w:rPr>
        <w:t>A</w:t>
      </w:r>
      <w:r w:rsidRPr="00774AAE">
        <w:rPr>
          <w:rFonts w:ascii="Palatino" w:eastAsia="MS Mincho" w:hAnsi="Palatino"/>
          <w:sz w:val="24"/>
        </w:rPr>
        <w:t xml:space="preserve"> is the sum of all the matrices of the individual associations, that is,</w:t>
      </w:r>
    </w:p>
    <w:p w14:paraId="2B864566" w14:textId="77777777" w:rsidR="005F5AB2" w:rsidRPr="00774AAE" w:rsidRDefault="005F5AB2">
      <w:pPr>
        <w:pStyle w:val="PlainText"/>
        <w:rPr>
          <w:rFonts w:ascii="Palatino" w:eastAsia="MS Mincho" w:hAnsi="Palatino"/>
          <w:sz w:val="24"/>
        </w:rPr>
      </w:pPr>
    </w:p>
    <w:p w14:paraId="59212FD9"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sz w:val="24"/>
        </w:rPr>
        <w:t>A</w:t>
      </w:r>
      <w:r w:rsidRPr="00774AAE">
        <w:rPr>
          <w:rFonts w:ascii="Palatino" w:eastAsia="MS Mincho" w:hAnsi="Palatino"/>
          <w:sz w:val="24"/>
        </w:rPr>
        <w:t xml:space="preserve"> = </w:t>
      </w:r>
      <w:r w:rsidRPr="00774AAE">
        <w:rPr>
          <w:rFonts w:ascii="Palatino" w:eastAsia="MS Mincho" w:hAnsi="Palatino"/>
          <w:sz w:val="28"/>
          <w:szCs w:val="28"/>
        </w:rPr>
        <w:sym w:font="Symbol" w:char="F053"/>
      </w:r>
      <w:r w:rsidRPr="00774AAE">
        <w:rPr>
          <w:rFonts w:ascii="Palatino" w:eastAsia="MS Mincho" w:hAnsi="Palatino"/>
          <w:sz w:val="24"/>
        </w:rPr>
        <w:t xml:space="preserve"> </w:t>
      </w:r>
      <w:r w:rsidRPr="00774AAE">
        <w:rPr>
          <w:rFonts w:ascii="Palatino" w:eastAsia="MS Mincho" w:hAnsi="Palatino"/>
          <w:b/>
          <w:sz w:val="24"/>
        </w:rPr>
        <w:t>A</w:t>
      </w:r>
      <w:r w:rsidRPr="00774AAE">
        <w:rPr>
          <w:rFonts w:ascii="Palatino" w:eastAsia="MS Mincho" w:hAnsi="Palatino"/>
          <w:i/>
          <w:sz w:val="24"/>
          <w:vertAlign w:val="subscript"/>
        </w:rPr>
        <w:t>i</w:t>
      </w:r>
    </w:p>
    <w:p w14:paraId="693570D8" w14:textId="77777777" w:rsidR="005F5AB2" w:rsidRPr="00774AAE" w:rsidRDefault="005F5AB2">
      <w:pPr>
        <w:pStyle w:val="PlainText"/>
        <w:rPr>
          <w:rFonts w:ascii="Palatino" w:eastAsia="MS Mincho" w:hAnsi="Palatino"/>
          <w:i/>
        </w:rPr>
      </w:pPr>
      <w:r w:rsidRPr="00774AAE">
        <w:rPr>
          <w:rFonts w:ascii="Palatino" w:eastAsia="MS Mincho" w:hAnsi="Palatino"/>
          <w:sz w:val="24"/>
        </w:rPr>
        <w:t xml:space="preserve">                              </w:t>
      </w:r>
      <w:proofErr w:type="spellStart"/>
      <w:r w:rsidRPr="00774AAE">
        <w:rPr>
          <w:rFonts w:ascii="Palatino" w:eastAsia="MS Mincho" w:hAnsi="Palatino"/>
          <w:i/>
        </w:rPr>
        <w:t>i</w:t>
      </w:r>
      <w:proofErr w:type="spellEnd"/>
    </w:p>
    <w:p w14:paraId="42370694" w14:textId="77777777" w:rsidR="005F5AB2" w:rsidRPr="00774AAE" w:rsidRDefault="005F5AB2">
      <w:pPr>
        <w:pStyle w:val="PlainText"/>
        <w:rPr>
          <w:rFonts w:ascii="Palatino" w:eastAsia="MS Mincho" w:hAnsi="Palatino"/>
          <w:sz w:val="24"/>
        </w:rPr>
      </w:pPr>
    </w:p>
    <w:p w14:paraId="54043C1F"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lastRenderedPageBreak/>
        <w:t xml:space="preserve">It is then easy to show that the </w:t>
      </w:r>
      <w:proofErr w:type="spellStart"/>
      <w:r w:rsidRPr="00774AAE">
        <w:rPr>
          <w:rFonts w:ascii="Palatino" w:eastAsia="MS Mincho" w:hAnsi="Palatino"/>
          <w:sz w:val="24"/>
        </w:rPr>
        <w:t>associator</w:t>
      </w:r>
      <w:proofErr w:type="spellEnd"/>
      <w:r w:rsidRPr="00774AAE">
        <w:rPr>
          <w:rFonts w:ascii="Palatino" w:eastAsia="MS Mincho" w:hAnsi="Palatino"/>
          <w:sz w:val="24"/>
        </w:rPr>
        <w:t xml:space="preserve"> works perfectly.  Suppose a member of the set </w:t>
      </w:r>
      <w:r w:rsidRPr="00774AAE">
        <w:rPr>
          <w:rFonts w:ascii="Palatino" w:eastAsia="MS Mincho" w:hAnsi="Palatino"/>
          <w:b/>
          <w:sz w:val="24"/>
        </w:rPr>
        <w:t>{f},</w:t>
      </w:r>
      <w:r w:rsidRPr="00774AAE">
        <w:rPr>
          <w:rFonts w:ascii="Palatino" w:eastAsia="MS Mincho" w:hAnsi="Palatino"/>
          <w:sz w:val="24"/>
        </w:rPr>
        <w:t xml:space="preserve"> say </w:t>
      </w:r>
      <w:r w:rsidRPr="00774AAE">
        <w:rPr>
          <w:rFonts w:ascii="Palatino" w:eastAsia="MS Mincho" w:hAnsi="Palatino"/>
          <w:b/>
          <w:sz w:val="24"/>
        </w:rPr>
        <w:t>f</w:t>
      </w:r>
      <w:r w:rsidRPr="00774AAE">
        <w:rPr>
          <w:rFonts w:ascii="Palatino" w:eastAsia="MS Mincho" w:hAnsi="Palatino"/>
          <w:i/>
          <w:sz w:val="24"/>
          <w:vertAlign w:val="subscript"/>
        </w:rPr>
        <w:t>i</w:t>
      </w:r>
      <w:r w:rsidRPr="00774AAE">
        <w:rPr>
          <w:rFonts w:ascii="Palatino" w:eastAsia="MS Mincho" w:hAnsi="Palatino"/>
          <w:sz w:val="24"/>
        </w:rPr>
        <w:t xml:space="preserve"> with paired association </w:t>
      </w:r>
      <w:proofErr w:type="spellStart"/>
      <w:r w:rsidRPr="00774AAE">
        <w:rPr>
          <w:rFonts w:ascii="Palatino" w:eastAsia="MS Mincho" w:hAnsi="Palatino"/>
          <w:b/>
          <w:sz w:val="24"/>
        </w:rPr>
        <w:t>g</w:t>
      </w:r>
      <w:r w:rsidRPr="00774AAE">
        <w:rPr>
          <w:rFonts w:ascii="Palatino" w:eastAsia="MS Mincho" w:hAnsi="Palatino"/>
          <w:i/>
          <w:sz w:val="24"/>
          <w:vertAlign w:val="subscript"/>
        </w:rPr>
        <w:t>i</w:t>
      </w:r>
      <w:proofErr w:type="spellEnd"/>
      <w:r w:rsidRPr="00774AAE">
        <w:rPr>
          <w:rFonts w:ascii="Palatino" w:eastAsia="MS Mincho" w:hAnsi="Palatino"/>
          <w:sz w:val="24"/>
        </w:rPr>
        <w:t xml:space="preserve">, and with the outer product matrix </w:t>
      </w:r>
      <w:r w:rsidRPr="00774AAE">
        <w:rPr>
          <w:rFonts w:ascii="Palatino" w:eastAsia="MS Mincho" w:hAnsi="Palatino"/>
          <w:b/>
          <w:sz w:val="24"/>
        </w:rPr>
        <w:t>A</w:t>
      </w:r>
      <w:r w:rsidRPr="00774AAE">
        <w:rPr>
          <w:rFonts w:ascii="Palatino" w:eastAsia="MS Mincho" w:hAnsi="Palatino"/>
          <w:i/>
          <w:sz w:val="24"/>
          <w:vertAlign w:val="subscript"/>
        </w:rPr>
        <w:t xml:space="preserve">i </w:t>
      </w:r>
      <w:r w:rsidRPr="00774AAE">
        <w:rPr>
          <w:rFonts w:ascii="Palatino" w:eastAsia="MS Mincho" w:hAnsi="Palatino"/>
          <w:sz w:val="24"/>
        </w:rPr>
        <w:t xml:space="preserve">= </w:t>
      </w:r>
      <w:proofErr w:type="spellStart"/>
      <w:r w:rsidRPr="00774AAE">
        <w:rPr>
          <w:rFonts w:ascii="Palatino" w:eastAsia="MS Mincho" w:hAnsi="Palatino"/>
          <w:b/>
          <w:sz w:val="24"/>
        </w:rPr>
        <w:t>g</w:t>
      </w:r>
      <w:r w:rsidRPr="00774AAE">
        <w:rPr>
          <w:rFonts w:ascii="Palatino" w:eastAsia="MS Mincho" w:hAnsi="Palatino"/>
          <w:i/>
          <w:sz w:val="24"/>
          <w:vertAlign w:val="subscript"/>
        </w:rPr>
        <w:t>i</w:t>
      </w:r>
      <w:r w:rsidRPr="00774AAE">
        <w:rPr>
          <w:rFonts w:ascii="Palatino" w:eastAsia="MS Mincho" w:hAnsi="Palatino"/>
          <w:b/>
          <w:sz w:val="24"/>
        </w:rPr>
        <w:t>f</w:t>
      </w:r>
      <w:r w:rsidRPr="00774AAE">
        <w:rPr>
          <w:rFonts w:ascii="Palatino" w:eastAsia="MS Mincho" w:hAnsi="Palatino"/>
          <w:i/>
          <w:sz w:val="24"/>
          <w:vertAlign w:val="subscript"/>
        </w:rPr>
        <w:t>i</w:t>
      </w:r>
      <w:r w:rsidRPr="00774AAE">
        <w:rPr>
          <w:rFonts w:ascii="Palatino" w:eastAsia="MS Mincho" w:hAnsi="Palatino"/>
          <w:b/>
          <w:bCs/>
          <w:sz w:val="24"/>
          <w:vertAlign w:val="superscript"/>
        </w:rPr>
        <w:t>T</w:t>
      </w:r>
      <w:proofErr w:type="spellEnd"/>
      <w:r w:rsidRPr="00774AAE">
        <w:rPr>
          <w:rFonts w:ascii="Palatino" w:eastAsia="MS Mincho" w:hAnsi="Palatino"/>
          <w:sz w:val="24"/>
        </w:rPr>
        <w:t xml:space="preserve">, part of the sum forming </w:t>
      </w:r>
      <w:r w:rsidRPr="00774AAE">
        <w:rPr>
          <w:rFonts w:ascii="Palatino" w:eastAsia="MS Mincho" w:hAnsi="Palatino"/>
          <w:b/>
          <w:bCs/>
          <w:sz w:val="24"/>
        </w:rPr>
        <w:t>A</w:t>
      </w:r>
      <w:r w:rsidRPr="00774AAE">
        <w:rPr>
          <w:rFonts w:ascii="Palatino" w:eastAsia="MS Mincho" w:hAnsi="Palatino"/>
          <w:sz w:val="24"/>
        </w:rPr>
        <w:t xml:space="preserve">, is the input to the system.  The output is then given by </w:t>
      </w:r>
      <w:proofErr w:type="spellStart"/>
      <w:r w:rsidRPr="00774AAE">
        <w:rPr>
          <w:rFonts w:ascii="Palatino" w:eastAsia="MS Mincho" w:hAnsi="Palatino"/>
          <w:b/>
          <w:sz w:val="24"/>
        </w:rPr>
        <w:t>Af</w:t>
      </w:r>
      <w:r w:rsidRPr="00774AAE">
        <w:rPr>
          <w:rFonts w:ascii="Palatino" w:eastAsia="MS Mincho" w:hAnsi="Palatino"/>
          <w:i/>
          <w:sz w:val="24"/>
          <w:vertAlign w:val="subscript"/>
        </w:rPr>
        <w:t>i</w:t>
      </w:r>
      <w:proofErr w:type="spellEnd"/>
      <w:r w:rsidRPr="00774AAE">
        <w:rPr>
          <w:rFonts w:ascii="Palatino" w:eastAsia="MS Mincho" w:hAnsi="Palatino"/>
          <w:sz w:val="24"/>
        </w:rPr>
        <w:t>, or</w:t>
      </w:r>
    </w:p>
    <w:p w14:paraId="418361BB" w14:textId="77777777" w:rsidR="005F5AB2" w:rsidRPr="00774AAE" w:rsidRDefault="005F5AB2">
      <w:pPr>
        <w:pStyle w:val="PlainText"/>
        <w:rPr>
          <w:rFonts w:ascii="Palatino" w:eastAsia="MS Mincho" w:hAnsi="Palatino"/>
          <w:sz w:val="24"/>
        </w:rPr>
      </w:pPr>
    </w:p>
    <w:p w14:paraId="68490F0F"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proofErr w:type="spellStart"/>
      <w:r w:rsidRPr="00774AAE">
        <w:rPr>
          <w:rFonts w:ascii="Palatino" w:eastAsia="MS Mincho" w:hAnsi="Palatino"/>
          <w:b/>
          <w:sz w:val="24"/>
        </w:rPr>
        <w:t>Af</w:t>
      </w:r>
      <w:r w:rsidRPr="00774AAE">
        <w:rPr>
          <w:rFonts w:ascii="Palatino" w:eastAsia="MS Mincho" w:hAnsi="Palatino"/>
          <w:i/>
          <w:sz w:val="24"/>
          <w:vertAlign w:val="subscript"/>
        </w:rPr>
        <w:t>i</w:t>
      </w:r>
      <w:proofErr w:type="spellEnd"/>
      <w:r w:rsidRPr="00774AAE">
        <w:rPr>
          <w:rFonts w:ascii="Palatino" w:eastAsia="MS Mincho" w:hAnsi="Palatino"/>
          <w:sz w:val="24"/>
        </w:rPr>
        <w:t xml:space="preserve"> = </w:t>
      </w:r>
      <w:r w:rsidRPr="00774AAE">
        <w:rPr>
          <w:rFonts w:ascii="Palatino" w:eastAsia="MS Mincho" w:hAnsi="Palatino"/>
          <w:sz w:val="28"/>
          <w:szCs w:val="28"/>
        </w:rPr>
        <w:sym w:font="Symbol" w:char="F053"/>
      </w:r>
      <w:r w:rsidR="002F353B" w:rsidRPr="00774AAE">
        <w:rPr>
          <w:rFonts w:ascii="Palatino" w:eastAsia="MS Mincho" w:hAnsi="Palatino"/>
          <w:sz w:val="24"/>
        </w:rPr>
        <w:t xml:space="preserve"> </w:t>
      </w:r>
      <w:proofErr w:type="spellStart"/>
      <w:r w:rsidRPr="00774AAE">
        <w:rPr>
          <w:rFonts w:ascii="Palatino" w:eastAsia="MS Mincho" w:hAnsi="Palatino"/>
          <w:b/>
          <w:sz w:val="24"/>
        </w:rPr>
        <w:t>A</w:t>
      </w:r>
      <w:r w:rsidR="003A32B4" w:rsidRPr="00774AAE">
        <w:rPr>
          <w:rFonts w:ascii="Palatino" w:eastAsia="MS Mincho" w:hAnsi="Palatino"/>
          <w:i/>
          <w:sz w:val="24"/>
          <w:vertAlign w:val="subscript"/>
        </w:rPr>
        <w:t>j</w:t>
      </w:r>
      <w:r w:rsidR="003A32B4" w:rsidRPr="00774AAE">
        <w:rPr>
          <w:rFonts w:ascii="Palatino" w:eastAsia="MS Mincho" w:hAnsi="Palatino"/>
          <w:b/>
          <w:sz w:val="24"/>
        </w:rPr>
        <w:t>f</w:t>
      </w:r>
      <w:r w:rsidRPr="00774AAE">
        <w:rPr>
          <w:rFonts w:ascii="Palatino" w:eastAsia="MS Mincho" w:hAnsi="Palatino"/>
          <w:i/>
          <w:sz w:val="24"/>
          <w:vertAlign w:val="subscript"/>
        </w:rPr>
        <w:t>i</w:t>
      </w:r>
      <w:proofErr w:type="spellEnd"/>
    </w:p>
    <w:p w14:paraId="55D3A144" w14:textId="77777777" w:rsidR="005F5AB2" w:rsidRPr="00774AAE" w:rsidRDefault="005F5AB2">
      <w:pPr>
        <w:pStyle w:val="PlainText"/>
        <w:rPr>
          <w:rFonts w:ascii="Palatino" w:eastAsia="MS Mincho" w:hAnsi="Palatino"/>
          <w:i/>
        </w:rPr>
      </w:pPr>
      <w:r w:rsidRPr="00774AAE">
        <w:rPr>
          <w:rFonts w:ascii="Palatino" w:eastAsia="MS Mincho" w:hAnsi="Palatino"/>
          <w:sz w:val="24"/>
        </w:rPr>
        <w:t xml:space="preserve">                            </w:t>
      </w:r>
      <w:r w:rsidR="00DA6430" w:rsidRPr="00774AAE">
        <w:rPr>
          <w:rFonts w:ascii="Palatino" w:eastAsia="MS Mincho" w:hAnsi="Palatino"/>
          <w:sz w:val="24"/>
        </w:rPr>
        <w:t xml:space="preserve"> </w:t>
      </w:r>
      <w:r w:rsidR="003A32B4" w:rsidRPr="00774AAE">
        <w:rPr>
          <w:rFonts w:ascii="Palatino" w:eastAsia="MS Mincho" w:hAnsi="Palatino"/>
          <w:i/>
        </w:rPr>
        <w:t>j</w:t>
      </w:r>
    </w:p>
    <w:p w14:paraId="32DEA058" w14:textId="77777777" w:rsidR="005F5AB2" w:rsidRPr="00774AAE" w:rsidRDefault="005F5AB2">
      <w:pPr>
        <w:pStyle w:val="PlainText"/>
        <w:rPr>
          <w:rFonts w:ascii="Palatino" w:eastAsia="MS Mincho" w:hAnsi="Palatino"/>
          <w:sz w:val="24"/>
        </w:rPr>
      </w:pPr>
    </w:p>
    <w:p w14:paraId="21BA265D"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sz w:val="28"/>
          <w:szCs w:val="28"/>
        </w:rPr>
        <w:t xml:space="preserve"> </w:t>
      </w:r>
      <w:r w:rsidRPr="00774AAE">
        <w:rPr>
          <w:rFonts w:ascii="Palatino" w:eastAsia="MS Mincho" w:hAnsi="Palatino"/>
          <w:sz w:val="28"/>
          <w:szCs w:val="28"/>
        </w:rPr>
        <w:sym w:font="Symbol" w:char="F053"/>
      </w:r>
      <w:r w:rsidR="002F353B" w:rsidRPr="00774AAE">
        <w:rPr>
          <w:rFonts w:ascii="Palatino" w:eastAsia="MS Mincho" w:hAnsi="Palatino"/>
          <w:sz w:val="24"/>
        </w:rPr>
        <w:t xml:space="preserve"> </w:t>
      </w:r>
      <w:proofErr w:type="spellStart"/>
      <w:r w:rsidRPr="00774AAE">
        <w:rPr>
          <w:rFonts w:ascii="Palatino" w:eastAsia="MS Mincho" w:hAnsi="Palatino"/>
          <w:b/>
          <w:sz w:val="24"/>
        </w:rPr>
        <w:t>A</w:t>
      </w:r>
      <w:r w:rsidRPr="00774AAE">
        <w:rPr>
          <w:rFonts w:ascii="Palatino" w:eastAsia="MS Mincho" w:hAnsi="Palatino"/>
          <w:i/>
          <w:sz w:val="24"/>
          <w:vertAlign w:val="subscript"/>
        </w:rPr>
        <w:t>j</w:t>
      </w:r>
      <w:r w:rsidRPr="00774AAE">
        <w:rPr>
          <w:rFonts w:ascii="Palatino" w:eastAsia="MS Mincho" w:hAnsi="Palatino"/>
          <w:b/>
          <w:sz w:val="24"/>
        </w:rPr>
        <w:t>f</w:t>
      </w:r>
      <w:r w:rsidR="00115AE3" w:rsidRPr="00774AAE">
        <w:rPr>
          <w:rFonts w:ascii="Palatino" w:eastAsia="MS Mincho" w:hAnsi="Palatino"/>
          <w:i/>
          <w:sz w:val="24"/>
          <w:vertAlign w:val="subscript"/>
        </w:rPr>
        <w:t>i</w:t>
      </w:r>
      <w:proofErr w:type="spellEnd"/>
      <w:r w:rsidRPr="00774AAE">
        <w:rPr>
          <w:rFonts w:ascii="Palatino" w:eastAsia="MS Mincho" w:hAnsi="Palatino"/>
          <w:sz w:val="24"/>
        </w:rPr>
        <w:t xml:space="preserve"> + </w:t>
      </w:r>
      <w:proofErr w:type="spellStart"/>
      <w:r w:rsidRPr="00774AAE">
        <w:rPr>
          <w:rFonts w:ascii="Palatino" w:eastAsia="MS Mincho" w:hAnsi="Palatino"/>
          <w:b/>
          <w:sz w:val="24"/>
        </w:rPr>
        <w:t>A</w:t>
      </w:r>
      <w:r w:rsidRPr="00774AAE">
        <w:rPr>
          <w:rFonts w:ascii="Palatino" w:eastAsia="MS Mincho" w:hAnsi="Palatino"/>
          <w:i/>
          <w:sz w:val="24"/>
          <w:vertAlign w:val="subscript"/>
        </w:rPr>
        <w:t>i</w:t>
      </w:r>
      <w:r w:rsidRPr="00774AAE">
        <w:rPr>
          <w:rFonts w:ascii="Palatino" w:eastAsia="MS Mincho" w:hAnsi="Palatino"/>
          <w:b/>
          <w:sz w:val="24"/>
        </w:rPr>
        <w:t>f</w:t>
      </w:r>
      <w:r w:rsidRPr="00774AAE">
        <w:rPr>
          <w:rFonts w:ascii="Palatino" w:eastAsia="MS Mincho" w:hAnsi="Palatino"/>
          <w:i/>
          <w:sz w:val="24"/>
          <w:vertAlign w:val="subscript"/>
        </w:rPr>
        <w:t>i</w:t>
      </w:r>
      <w:proofErr w:type="spellEnd"/>
    </w:p>
    <w:p w14:paraId="7D5E81D1" w14:textId="77777777" w:rsidR="005F5AB2" w:rsidRPr="00774AAE" w:rsidRDefault="005F5AB2">
      <w:pPr>
        <w:pStyle w:val="PlainText"/>
        <w:rPr>
          <w:rFonts w:ascii="Palatino" w:eastAsia="MS Mincho" w:hAnsi="Palatino"/>
        </w:rPr>
      </w:pPr>
      <w:r w:rsidRPr="00774AAE">
        <w:rPr>
          <w:rFonts w:ascii="Palatino" w:eastAsia="MS Mincho" w:hAnsi="Palatino"/>
          <w:sz w:val="24"/>
        </w:rPr>
        <w:t xml:space="preserve">                             </w:t>
      </w:r>
      <w:r w:rsidRPr="00774AAE">
        <w:rPr>
          <w:rFonts w:ascii="Palatino" w:eastAsia="MS Mincho" w:hAnsi="Palatino"/>
          <w:i/>
        </w:rPr>
        <w:t>j</w:t>
      </w:r>
      <w:r w:rsidRPr="00774AAE">
        <w:rPr>
          <w:rFonts w:ascii="Palatino" w:eastAsia="MS Mincho" w:hAnsi="Palatino"/>
          <w:i/>
        </w:rPr>
        <w:sym w:font="Symbol" w:char="F0B9"/>
      </w:r>
      <w:proofErr w:type="spellStart"/>
      <w:r w:rsidRPr="00774AAE">
        <w:rPr>
          <w:rFonts w:ascii="Palatino" w:eastAsia="MS Mincho" w:hAnsi="Palatino"/>
          <w:i/>
        </w:rPr>
        <w:t>i</w:t>
      </w:r>
      <w:proofErr w:type="spellEnd"/>
      <w:r w:rsidRPr="00774AAE">
        <w:rPr>
          <w:rFonts w:ascii="Palatino" w:eastAsia="MS Mincho" w:hAnsi="Palatino"/>
        </w:rPr>
        <w:t xml:space="preserve">  </w:t>
      </w:r>
    </w:p>
    <w:p w14:paraId="2DA72C6F" w14:textId="77777777" w:rsidR="005F5AB2" w:rsidRPr="00774AAE" w:rsidRDefault="005F5AB2">
      <w:pPr>
        <w:pStyle w:val="PlainText"/>
        <w:rPr>
          <w:rFonts w:ascii="Palatino" w:eastAsia="MS Mincho" w:hAnsi="Palatino"/>
          <w:sz w:val="24"/>
        </w:rPr>
      </w:pPr>
    </w:p>
    <w:p w14:paraId="01605B65"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sz w:val="28"/>
          <w:szCs w:val="28"/>
        </w:rPr>
        <w:t xml:space="preserve"> </w:t>
      </w:r>
      <w:r w:rsidRPr="00774AAE">
        <w:rPr>
          <w:rFonts w:ascii="Palatino" w:eastAsia="MS Mincho" w:hAnsi="Palatino"/>
          <w:sz w:val="28"/>
          <w:szCs w:val="28"/>
        </w:rPr>
        <w:sym w:font="Symbol" w:char="F053"/>
      </w:r>
      <w:r w:rsidR="002F353B" w:rsidRPr="00774AAE">
        <w:rPr>
          <w:rFonts w:ascii="Palatino" w:eastAsia="MS Mincho" w:hAnsi="Palatino"/>
          <w:sz w:val="28"/>
          <w:szCs w:val="28"/>
        </w:rPr>
        <w:t xml:space="preserve"> </w:t>
      </w:r>
      <w:proofErr w:type="spellStart"/>
      <w:r w:rsidRPr="00774AAE">
        <w:rPr>
          <w:rFonts w:ascii="Palatino" w:eastAsia="MS Mincho" w:hAnsi="Palatino"/>
          <w:b/>
          <w:sz w:val="24"/>
        </w:rPr>
        <w:t>g</w:t>
      </w:r>
      <w:r w:rsidRPr="00774AAE">
        <w:rPr>
          <w:rFonts w:ascii="Palatino" w:eastAsia="MS Mincho" w:hAnsi="Palatino"/>
          <w:i/>
          <w:sz w:val="24"/>
          <w:vertAlign w:val="subscript"/>
        </w:rPr>
        <w:t>j</w:t>
      </w:r>
      <w:r w:rsidRPr="00774AAE">
        <w:rPr>
          <w:rFonts w:ascii="Palatino" w:eastAsia="MS Mincho" w:hAnsi="Palatino"/>
          <w:b/>
          <w:sz w:val="24"/>
        </w:rPr>
        <w:t>f</w:t>
      </w:r>
      <w:r w:rsidRPr="00774AAE">
        <w:rPr>
          <w:rFonts w:ascii="Palatino" w:eastAsia="MS Mincho" w:hAnsi="Palatino"/>
          <w:i/>
          <w:sz w:val="24"/>
          <w:vertAlign w:val="subscript"/>
        </w:rPr>
        <w:t>j</w:t>
      </w:r>
      <w:r w:rsidRPr="00774AAE">
        <w:rPr>
          <w:rFonts w:ascii="Palatino" w:eastAsia="MS Mincho" w:hAnsi="Palatino"/>
          <w:b/>
          <w:bCs/>
          <w:sz w:val="24"/>
          <w:vertAlign w:val="superscript"/>
        </w:rPr>
        <w:t>T</w:t>
      </w:r>
      <w:r w:rsidRPr="00774AAE">
        <w:rPr>
          <w:rFonts w:ascii="Palatino" w:eastAsia="MS Mincho" w:hAnsi="Palatino"/>
          <w:b/>
          <w:sz w:val="24"/>
        </w:rPr>
        <w:t>f</w:t>
      </w:r>
      <w:r w:rsidR="00115AE3" w:rsidRPr="00774AAE">
        <w:rPr>
          <w:rFonts w:ascii="Palatino" w:eastAsia="MS Mincho" w:hAnsi="Palatino"/>
          <w:i/>
          <w:sz w:val="24"/>
          <w:vertAlign w:val="subscript"/>
        </w:rPr>
        <w:t>i</w:t>
      </w:r>
      <w:proofErr w:type="spellEnd"/>
      <w:r w:rsidRPr="00774AAE">
        <w:rPr>
          <w:rFonts w:ascii="Palatino" w:eastAsia="MS Mincho" w:hAnsi="Palatino"/>
          <w:i/>
          <w:sz w:val="24"/>
          <w:vertAlign w:val="subscript"/>
        </w:rPr>
        <w:t xml:space="preserve"> </w:t>
      </w:r>
      <w:r w:rsidRPr="00774AAE">
        <w:rPr>
          <w:rFonts w:ascii="Palatino" w:eastAsia="MS Mincho" w:hAnsi="Palatino"/>
          <w:sz w:val="24"/>
        </w:rPr>
        <w:t xml:space="preserve">+ </w:t>
      </w:r>
      <w:proofErr w:type="spellStart"/>
      <w:r w:rsidRPr="00774AAE">
        <w:rPr>
          <w:rFonts w:ascii="Palatino" w:eastAsia="MS Mincho" w:hAnsi="Palatino"/>
          <w:b/>
          <w:sz w:val="24"/>
        </w:rPr>
        <w:t>g</w:t>
      </w:r>
      <w:r w:rsidRPr="00774AAE">
        <w:rPr>
          <w:rFonts w:ascii="Palatino" w:eastAsia="MS Mincho" w:hAnsi="Palatino"/>
          <w:i/>
          <w:sz w:val="24"/>
          <w:vertAlign w:val="subscript"/>
        </w:rPr>
        <w:t>i</w:t>
      </w:r>
      <w:proofErr w:type="spellEnd"/>
    </w:p>
    <w:p w14:paraId="689EE697" w14:textId="77777777" w:rsidR="005F5AB2" w:rsidRPr="00774AAE" w:rsidRDefault="005F5AB2">
      <w:pPr>
        <w:pStyle w:val="PlainText"/>
        <w:rPr>
          <w:rFonts w:ascii="Palatino" w:eastAsia="MS Mincho" w:hAnsi="Palatino"/>
        </w:rPr>
      </w:pPr>
      <w:r w:rsidRPr="00774AAE">
        <w:rPr>
          <w:rFonts w:ascii="Palatino" w:eastAsia="MS Mincho" w:hAnsi="Palatino"/>
          <w:sz w:val="24"/>
        </w:rPr>
        <w:t xml:space="preserve">                             </w:t>
      </w:r>
      <w:r w:rsidRPr="00774AAE">
        <w:rPr>
          <w:rFonts w:ascii="Palatino" w:eastAsia="MS Mincho" w:hAnsi="Palatino"/>
          <w:i/>
        </w:rPr>
        <w:t>j</w:t>
      </w:r>
      <w:r w:rsidRPr="00774AAE">
        <w:rPr>
          <w:rFonts w:ascii="Palatino" w:eastAsia="MS Mincho" w:hAnsi="Palatino"/>
          <w:i/>
        </w:rPr>
        <w:sym w:font="Symbol" w:char="F0B9"/>
      </w:r>
      <w:proofErr w:type="spellStart"/>
      <w:r w:rsidRPr="00774AAE">
        <w:rPr>
          <w:rFonts w:ascii="Palatino" w:eastAsia="MS Mincho" w:hAnsi="Palatino"/>
          <w:i/>
        </w:rPr>
        <w:t>i</w:t>
      </w:r>
      <w:proofErr w:type="spellEnd"/>
      <w:r w:rsidRPr="00774AAE">
        <w:rPr>
          <w:rFonts w:ascii="Palatino" w:eastAsia="MS Mincho" w:hAnsi="Palatino"/>
        </w:rPr>
        <w:t xml:space="preserve">  </w:t>
      </w:r>
    </w:p>
    <w:p w14:paraId="330111D7" w14:textId="77777777" w:rsidR="005F5AB2" w:rsidRPr="00774AAE" w:rsidRDefault="005F5AB2">
      <w:pPr>
        <w:pStyle w:val="PlainText"/>
        <w:rPr>
          <w:rFonts w:ascii="Palatino" w:eastAsia="MS Mincho" w:hAnsi="Palatino"/>
          <w:sz w:val="24"/>
        </w:rPr>
      </w:pPr>
    </w:p>
    <w:p w14:paraId="4B162206"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By assumption (or approximation, remember </w:t>
      </w:r>
      <w:r w:rsidR="00C919AE" w:rsidRPr="00774AAE">
        <w:rPr>
          <w:rFonts w:ascii="Palatino" w:eastAsia="MS Mincho" w:hAnsi="Palatino"/>
          <w:sz w:val="24"/>
        </w:rPr>
        <w:t>homework 1</w:t>
      </w:r>
      <w:r w:rsidRPr="00774AAE">
        <w:rPr>
          <w:rFonts w:ascii="Palatino" w:eastAsia="MS Mincho" w:hAnsi="Palatino"/>
          <w:sz w:val="24"/>
        </w:rPr>
        <w:t xml:space="preserve">!) the set </w:t>
      </w:r>
      <w:r w:rsidRPr="00774AAE">
        <w:rPr>
          <w:rFonts w:ascii="Palatino" w:eastAsia="MS Mincho" w:hAnsi="Palatino"/>
          <w:b/>
          <w:sz w:val="24"/>
        </w:rPr>
        <w:t>{f}</w:t>
      </w:r>
      <w:r w:rsidRPr="00774AAE">
        <w:rPr>
          <w:rFonts w:ascii="Palatino" w:eastAsia="MS Mincho" w:hAnsi="Palatino"/>
          <w:sz w:val="24"/>
        </w:rPr>
        <w:t xml:space="preserve"> is orthogonal, that is, the inner product of </w:t>
      </w:r>
      <w:r w:rsidRPr="00774AAE">
        <w:rPr>
          <w:rFonts w:ascii="Palatino" w:eastAsia="MS Mincho" w:hAnsi="Palatino"/>
          <w:b/>
          <w:sz w:val="24"/>
        </w:rPr>
        <w:t>f</w:t>
      </w:r>
      <w:r w:rsidRPr="00774AAE">
        <w:rPr>
          <w:rFonts w:ascii="Palatino" w:eastAsia="MS Mincho" w:hAnsi="Palatino"/>
          <w:i/>
          <w:sz w:val="24"/>
          <w:vertAlign w:val="subscript"/>
        </w:rPr>
        <w:t>i</w:t>
      </w:r>
      <w:r w:rsidRPr="00774AAE">
        <w:rPr>
          <w:rFonts w:ascii="Palatino" w:eastAsia="MS Mincho" w:hAnsi="Palatino"/>
          <w:sz w:val="24"/>
        </w:rPr>
        <w:t xml:space="preserve"> with any different </w:t>
      </w:r>
      <w:r w:rsidRPr="00774AAE">
        <w:rPr>
          <w:rFonts w:ascii="Palatino" w:eastAsia="MS Mincho" w:hAnsi="Palatino"/>
          <w:b/>
          <w:sz w:val="24"/>
        </w:rPr>
        <w:t>f</w:t>
      </w:r>
      <w:r w:rsidRPr="00774AAE">
        <w:rPr>
          <w:rFonts w:ascii="Palatino" w:eastAsia="MS Mincho" w:hAnsi="Palatino"/>
          <w:bCs/>
          <w:i/>
          <w:iCs/>
          <w:sz w:val="24"/>
          <w:vertAlign w:val="subscript"/>
        </w:rPr>
        <w:t>j</w:t>
      </w:r>
      <w:r w:rsidRPr="00774AAE">
        <w:rPr>
          <w:rFonts w:ascii="Palatino" w:eastAsia="MS Mincho" w:hAnsi="Palatino"/>
          <w:sz w:val="24"/>
        </w:rPr>
        <w:t xml:space="preserve"> in the set is zero. Then all the terms in the sum are zero and we have now shown that for this specific situation, </w:t>
      </w:r>
    </w:p>
    <w:p w14:paraId="2B240D82" w14:textId="77777777" w:rsidR="005F5AB2" w:rsidRPr="00774AAE" w:rsidRDefault="005F5AB2">
      <w:pPr>
        <w:pStyle w:val="PlainText"/>
        <w:rPr>
          <w:rFonts w:ascii="Palatino" w:eastAsia="MS Mincho" w:hAnsi="Palatino"/>
          <w:sz w:val="24"/>
        </w:rPr>
      </w:pPr>
    </w:p>
    <w:p w14:paraId="2126F916"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proofErr w:type="spellStart"/>
      <w:proofErr w:type="gramStart"/>
      <w:r w:rsidRPr="00774AAE">
        <w:rPr>
          <w:rFonts w:ascii="Palatino" w:eastAsia="MS Mincho" w:hAnsi="Palatino"/>
          <w:b/>
          <w:sz w:val="24"/>
        </w:rPr>
        <w:t>Af</w:t>
      </w:r>
      <w:r w:rsidRPr="00774AAE">
        <w:rPr>
          <w:rFonts w:ascii="Palatino" w:eastAsia="MS Mincho" w:hAnsi="Palatino"/>
          <w:i/>
          <w:sz w:val="24"/>
          <w:vertAlign w:val="subscript"/>
        </w:rPr>
        <w:t>i</w:t>
      </w:r>
      <w:proofErr w:type="spellEnd"/>
      <w:r w:rsidRPr="00774AAE">
        <w:rPr>
          <w:rFonts w:ascii="Palatino" w:eastAsia="MS Mincho" w:hAnsi="Palatino"/>
          <w:sz w:val="24"/>
        </w:rPr>
        <w:t xml:space="preserve">  =</w:t>
      </w:r>
      <w:proofErr w:type="gramEnd"/>
      <w:r w:rsidRPr="00774AAE">
        <w:rPr>
          <w:rFonts w:ascii="Palatino" w:eastAsia="MS Mincho" w:hAnsi="Palatino"/>
          <w:sz w:val="24"/>
        </w:rPr>
        <w:t xml:space="preserve"> </w:t>
      </w:r>
      <w:proofErr w:type="spellStart"/>
      <w:r w:rsidRPr="00774AAE">
        <w:rPr>
          <w:rFonts w:ascii="Palatino" w:eastAsia="MS Mincho" w:hAnsi="Palatino"/>
          <w:b/>
          <w:sz w:val="24"/>
        </w:rPr>
        <w:t>g</w:t>
      </w:r>
      <w:r w:rsidRPr="00774AAE">
        <w:rPr>
          <w:rFonts w:ascii="Palatino" w:eastAsia="MS Mincho" w:hAnsi="Palatino"/>
          <w:i/>
          <w:sz w:val="24"/>
          <w:vertAlign w:val="subscript"/>
        </w:rPr>
        <w:t>i</w:t>
      </w:r>
      <w:proofErr w:type="spellEnd"/>
    </w:p>
    <w:p w14:paraId="6F2E980E" w14:textId="77777777" w:rsidR="005F5AB2" w:rsidRPr="00774AAE" w:rsidRDefault="005F5AB2">
      <w:pPr>
        <w:pStyle w:val="PlainText"/>
        <w:rPr>
          <w:rFonts w:ascii="Palatino" w:eastAsia="MS Mincho" w:hAnsi="Palatino"/>
          <w:sz w:val="24"/>
        </w:rPr>
      </w:pPr>
    </w:p>
    <w:p w14:paraId="698C53D5"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Therefore, if the pairs </w:t>
      </w:r>
      <w:r w:rsidRPr="00774AAE">
        <w:rPr>
          <w:rFonts w:ascii="Palatino" w:eastAsia="MS Mincho" w:hAnsi="Palatino"/>
          <w:b/>
          <w:sz w:val="24"/>
        </w:rPr>
        <w:t>f</w:t>
      </w:r>
      <w:r w:rsidRPr="00774AAE">
        <w:rPr>
          <w:rFonts w:ascii="Palatino" w:eastAsia="MS Mincho" w:hAnsi="Palatino"/>
          <w:i/>
          <w:sz w:val="24"/>
          <w:vertAlign w:val="subscript"/>
        </w:rPr>
        <w:t>i</w:t>
      </w:r>
      <w:r w:rsidRPr="00774AAE">
        <w:rPr>
          <w:rFonts w:ascii="Palatino" w:eastAsia="MS Mincho" w:hAnsi="Palatino"/>
          <w:b/>
          <w:sz w:val="24"/>
        </w:rPr>
        <w:sym w:font="Symbol" w:char="F0AE"/>
      </w:r>
      <w:proofErr w:type="spellStart"/>
      <w:r w:rsidRPr="00774AAE">
        <w:rPr>
          <w:rFonts w:ascii="Palatino" w:eastAsia="MS Mincho" w:hAnsi="Palatino"/>
          <w:b/>
          <w:sz w:val="24"/>
        </w:rPr>
        <w:t>g</w:t>
      </w:r>
      <w:r w:rsidRPr="00774AAE">
        <w:rPr>
          <w:rFonts w:ascii="Palatino" w:eastAsia="MS Mincho" w:hAnsi="Palatino"/>
          <w:i/>
          <w:sz w:val="24"/>
          <w:vertAlign w:val="subscript"/>
        </w:rPr>
        <w:t>i</w:t>
      </w:r>
      <w:proofErr w:type="spellEnd"/>
      <w:r w:rsidRPr="00774AAE">
        <w:rPr>
          <w:rFonts w:ascii="Palatino" w:eastAsia="MS Mincho" w:hAnsi="Palatino"/>
          <w:sz w:val="24"/>
        </w:rPr>
        <w:t xml:space="preserve"> whose inputs are orthogonal are stored, the association is </w:t>
      </w:r>
      <w:proofErr w:type="gramStart"/>
      <w:r w:rsidRPr="00774AAE">
        <w:rPr>
          <w:rFonts w:ascii="Palatino" w:eastAsia="MS Mincho" w:hAnsi="Palatino"/>
          <w:sz w:val="24"/>
        </w:rPr>
        <w:t>perfect</w:t>
      </w:r>
      <w:proofErr w:type="gramEnd"/>
      <w:r w:rsidRPr="00774AAE">
        <w:rPr>
          <w:rFonts w:ascii="Palatino" w:eastAsia="MS Mincho" w:hAnsi="Palatino"/>
          <w:sz w:val="24"/>
        </w:rPr>
        <w:t xml:space="preserve"> and the system reconstructs the output pattern perfectly.  There is a capacity limitation on such a system because there cannot be more than </w:t>
      </w:r>
      <w:r w:rsidRPr="00774AAE">
        <w:rPr>
          <w:rFonts w:ascii="Palatino" w:eastAsia="MS Mincho" w:hAnsi="Palatino"/>
          <w:i/>
          <w:sz w:val="24"/>
        </w:rPr>
        <w:t>n</w:t>
      </w:r>
      <w:r w:rsidRPr="00774AAE">
        <w:rPr>
          <w:rFonts w:ascii="Palatino" w:eastAsia="MS Mincho" w:hAnsi="Palatino"/>
          <w:sz w:val="24"/>
        </w:rPr>
        <w:t xml:space="preserve"> orthogonal vector pairs stored, where </w:t>
      </w:r>
      <w:r w:rsidRPr="00774AAE">
        <w:rPr>
          <w:rFonts w:ascii="Palatino" w:eastAsia="MS Mincho" w:hAnsi="Palatino"/>
          <w:i/>
          <w:sz w:val="24"/>
        </w:rPr>
        <w:t>n</w:t>
      </w:r>
      <w:r w:rsidRPr="00774AAE">
        <w:rPr>
          <w:rFonts w:ascii="Palatino" w:eastAsia="MS Mincho" w:hAnsi="Palatino"/>
          <w:sz w:val="24"/>
        </w:rPr>
        <w:t xml:space="preserve"> is the dimensionality of the vectors.</w:t>
      </w:r>
    </w:p>
    <w:p w14:paraId="4779113B" w14:textId="77777777" w:rsidR="005F5AB2" w:rsidRPr="00774AAE" w:rsidRDefault="005F5AB2">
      <w:pPr>
        <w:pStyle w:val="PlainText"/>
        <w:rPr>
          <w:rFonts w:ascii="Palatino" w:eastAsia="MS Mincho" w:hAnsi="Palatino"/>
          <w:sz w:val="24"/>
        </w:rPr>
      </w:pPr>
    </w:p>
    <w:p w14:paraId="0A96F222"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Of course, we are all suspicious of mathematical results (aren't we?).  Let us try to study how well the system works with more reasonable assumptions, using the computer.</w:t>
      </w:r>
    </w:p>
    <w:p w14:paraId="79F0AAB3" w14:textId="77777777" w:rsidR="007357A6" w:rsidRPr="00774AAE" w:rsidRDefault="005F5AB2">
      <w:pPr>
        <w:pStyle w:val="PlainText"/>
        <w:rPr>
          <w:rFonts w:ascii="Palatino" w:eastAsia="MS Mincho" w:hAnsi="Palatino"/>
          <w:sz w:val="24"/>
        </w:rPr>
      </w:pPr>
      <w:r w:rsidRPr="00774AAE">
        <w:rPr>
          <w:rFonts w:ascii="Palatino" w:eastAsia="MS Mincho" w:hAnsi="Palatino"/>
          <w:sz w:val="24"/>
        </w:rPr>
        <w:cr/>
      </w:r>
    </w:p>
    <w:p w14:paraId="5BD3B2D4" w14:textId="1EEEE8A6" w:rsidR="005F5AB2" w:rsidRPr="00774AAE" w:rsidRDefault="00BF2D9E">
      <w:pPr>
        <w:pStyle w:val="PlainText"/>
        <w:rPr>
          <w:rFonts w:ascii="Palatino" w:eastAsia="MS Mincho" w:hAnsi="Palatino"/>
          <w:sz w:val="24"/>
        </w:rPr>
      </w:pPr>
      <w:ins w:id="0" w:author="Microsoft Office User" w:date="2019-04-02T22:24:00Z">
        <w:r w:rsidRPr="00BF2D9E">
          <w:rPr>
            <w:rFonts w:ascii="Palatino" w:eastAsia="MS Mincho" w:hAnsi="Palatino"/>
            <w:noProof/>
            <w:sz w:val="24"/>
          </w:rPr>
          <w:pict w14:anchorId="7F3E9534">
            <v:rect id="_x0000_i1030" alt="" style="width:480.1pt;height:.05pt;mso-width-percent:0;mso-height-percent:0;mso-width-percent:0;mso-height-percent:0" o:hralign="center" o:hrstd="t" o:hr="t" fillcolor="#aaa" stroked="f"/>
          </w:pict>
        </w:r>
      </w:ins>
    </w:p>
    <w:p w14:paraId="63805CDC" w14:textId="77777777" w:rsidR="005F5AB2" w:rsidRPr="00774AAE" w:rsidRDefault="005F5AB2">
      <w:pPr>
        <w:pStyle w:val="PlainText"/>
        <w:rPr>
          <w:rFonts w:ascii="Palatino" w:eastAsia="MS Mincho" w:hAnsi="Palatino"/>
          <w:sz w:val="24"/>
        </w:rPr>
      </w:pPr>
      <w:r w:rsidRPr="00774AAE">
        <w:rPr>
          <w:rFonts w:ascii="Palatino" w:eastAsia="MS Mincho" w:hAnsi="Palatino"/>
          <w:b/>
          <w:sz w:val="24"/>
        </w:rPr>
        <w:t>The Simulation.</w:t>
      </w:r>
      <w:r w:rsidRPr="00774AAE">
        <w:rPr>
          <w:rFonts w:ascii="Palatino" w:eastAsia="MS Mincho" w:hAnsi="Palatino"/>
          <w:sz w:val="24"/>
        </w:rPr>
        <w:t xml:space="preserve">  Your task in this simulation will have several parts.</w:t>
      </w:r>
    </w:p>
    <w:p w14:paraId="4E7748B3" w14:textId="77777777" w:rsidR="005F5AB2" w:rsidRPr="00774AAE" w:rsidRDefault="005F5AB2">
      <w:pPr>
        <w:pStyle w:val="PlainText"/>
        <w:rPr>
          <w:rFonts w:ascii="Palatino" w:eastAsia="MS Mincho" w:hAnsi="Palatino"/>
          <w:sz w:val="24"/>
        </w:rPr>
      </w:pPr>
    </w:p>
    <w:p w14:paraId="512CE0A1" w14:textId="6DE051CA"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You will generate mean zero normalized random vectors </w:t>
      </w:r>
      <w:r w:rsidRPr="00774AAE">
        <w:rPr>
          <w:rFonts w:ascii="Palatino" w:eastAsia="MS Mincho" w:hAnsi="Palatino"/>
          <w:b/>
          <w:sz w:val="24"/>
        </w:rPr>
        <w:t>f</w:t>
      </w:r>
      <w:r w:rsidRPr="00774AAE">
        <w:rPr>
          <w:rFonts w:ascii="Palatino" w:eastAsia="MS Mincho" w:hAnsi="Palatino"/>
          <w:sz w:val="24"/>
        </w:rPr>
        <w:t xml:space="preserve"> and </w:t>
      </w:r>
      <w:r w:rsidRPr="00774AAE">
        <w:rPr>
          <w:rFonts w:ascii="Palatino" w:eastAsia="MS Mincho" w:hAnsi="Palatino"/>
          <w:b/>
          <w:sz w:val="24"/>
        </w:rPr>
        <w:t>g</w:t>
      </w:r>
      <w:r w:rsidRPr="00774AAE">
        <w:rPr>
          <w:rFonts w:ascii="Palatino" w:eastAsia="MS Mincho" w:hAnsi="Palatino"/>
          <w:sz w:val="24"/>
        </w:rPr>
        <w:t xml:space="preserve"> as test vectors and then use them to construct an outer product matrix </w:t>
      </w:r>
      <w:r w:rsidRPr="00774AAE">
        <w:rPr>
          <w:rFonts w:ascii="Palatino" w:eastAsia="MS Mincho" w:hAnsi="Palatino"/>
          <w:b/>
          <w:sz w:val="24"/>
        </w:rPr>
        <w:t>A</w:t>
      </w:r>
      <w:r w:rsidRPr="00774AAE">
        <w:rPr>
          <w:rFonts w:ascii="Palatino" w:eastAsia="MS Mincho" w:hAnsi="Palatino"/>
          <w:sz w:val="24"/>
        </w:rPr>
        <w:t>.  Mean zero in this context means that the average vector element has zero mean.  For example, if you are generating uniformly distributed random vectors between 0 and 1, the mean will be 0.5.  Therefore</w:t>
      </w:r>
      <w:r w:rsidR="008D0C0A" w:rsidRPr="00774AAE">
        <w:rPr>
          <w:rFonts w:ascii="Palatino" w:eastAsia="MS Mincho" w:hAnsi="Palatino"/>
          <w:sz w:val="24"/>
        </w:rPr>
        <w:t>,</w:t>
      </w:r>
      <w:r w:rsidRPr="00774AAE">
        <w:rPr>
          <w:rFonts w:ascii="Palatino" w:eastAsia="MS Mincho" w:hAnsi="Palatino"/>
          <w:sz w:val="24"/>
        </w:rPr>
        <w:t xml:space="preserve"> you will have to subtract 0.5 from each element to ensure mean vector values for the entire vector of about zero.  </w:t>
      </w:r>
    </w:p>
    <w:p w14:paraId="41B26604" w14:textId="77777777" w:rsidR="005F5AB2" w:rsidRPr="00774AAE" w:rsidRDefault="005F5AB2">
      <w:pPr>
        <w:pStyle w:val="PlainText"/>
        <w:rPr>
          <w:rFonts w:ascii="Palatino" w:eastAsia="MS Mincho" w:hAnsi="Palatino"/>
          <w:sz w:val="24"/>
        </w:rPr>
      </w:pPr>
    </w:p>
    <w:p w14:paraId="259B06B5" w14:textId="47711961" w:rsidR="005F5AB2" w:rsidRPr="00774AAE" w:rsidRDefault="005F5AB2" w:rsidP="00E07F99">
      <w:pPr>
        <w:pStyle w:val="PlainText"/>
        <w:rPr>
          <w:rFonts w:ascii="Palatino" w:eastAsia="MS Mincho" w:hAnsi="Palatino"/>
          <w:sz w:val="24"/>
        </w:rPr>
      </w:pPr>
      <w:r w:rsidRPr="00774AAE">
        <w:rPr>
          <w:rFonts w:ascii="Palatino" w:eastAsia="MS Mincho" w:hAnsi="Palatino"/>
          <w:sz w:val="24"/>
        </w:rPr>
        <w:t xml:space="preserve">A good dimensionality to use at first would be 100.   </w:t>
      </w:r>
    </w:p>
    <w:p w14:paraId="475D0FC4" w14:textId="77777777" w:rsidR="005F5AB2" w:rsidRPr="00774AAE" w:rsidRDefault="005F5AB2">
      <w:pPr>
        <w:pStyle w:val="PlainText"/>
        <w:rPr>
          <w:rFonts w:ascii="Palatino" w:eastAsia="MS Mincho" w:hAnsi="Palatino"/>
          <w:sz w:val="24"/>
        </w:rPr>
      </w:pPr>
    </w:p>
    <w:p w14:paraId="5832AD04" w14:textId="58E76C16"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You should know how to generate random normalized mean zero vectors from </w:t>
      </w:r>
      <w:r w:rsidR="00C919AE" w:rsidRPr="00774AAE">
        <w:rPr>
          <w:rFonts w:ascii="Palatino" w:eastAsia="MS Mincho" w:hAnsi="Palatino"/>
          <w:sz w:val="24"/>
        </w:rPr>
        <w:t>homework 1</w:t>
      </w:r>
      <w:r w:rsidRPr="00774AAE">
        <w:rPr>
          <w:rFonts w:ascii="Palatino" w:eastAsia="MS Mincho" w:hAnsi="Palatino"/>
          <w:sz w:val="24"/>
        </w:rPr>
        <w:t>.  An interesting simulation question is whether it makes a difference if you use mean zero elements with element values taken from normally distributed, uniformly distributed, or a random binary distribution, that is, +1 or –1.  In fact</w:t>
      </w:r>
      <w:r w:rsidR="008D0C0A" w:rsidRPr="00774AAE">
        <w:rPr>
          <w:rFonts w:ascii="Palatino" w:eastAsia="MS Mincho" w:hAnsi="Palatino"/>
          <w:sz w:val="24"/>
        </w:rPr>
        <w:t>,</w:t>
      </w:r>
      <w:r w:rsidRPr="00774AAE">
        <w:rPr>
          <w:rFonts w:ascii="Palatino" w:eastAsia="MS Mincho" w:hAnsi="Palatino"/>
          <w:sz w:val="24"/>
        </w:rPr>
        <w:t xml:space="preserve"> it makes almost no difference.   </w:t>
      </w:r>
    </w:p>
    <w:p w14:paraId="2B2451FD" w14:textId="77777777" w:rsidR="005F5AB2" w:rsidRPr="00774AAE" w:rsidRDefault="005F5AB2">
      <w:pPr>
        <w:pStyle w:val="PlainText"/>
        <w:rPr>
          <w:rFonts w:ascii="Palatino" w:eastAsia="MS Mincho" w:hAnsi="Palatino"/>
          <w:sz w:val="24"/>
        </w:rPr>
      </w:pPr>
    </w:p>
    <w:p w14:paraId="2B6A2117"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lastRenderedPageBreak/>
        <w:t>A more difficult question asks, “If element values can be -1, 0, or +1 does the fraction of zeros make a difference?”  The answer is yes but this question touches on hard questions about data representation.</w:t>
      </w:r>
    </w:p>
    <w:p w14:paraId="21844274" w14:textId="77777777" w:rsidR="005F5AB2" w:rsidRPr="00774AAE" w:rsidRDefault="005F5AB2">
      <w:pPr>
        <w:pStyle w:val="PlainText"/>
        <w:rPr>
          <w:rFonts w:ascii="Palatino" w:eastAsia="MS Mincho" w:hAnsi="Palatino"/>
          <w:sz w:val="24"/>
        </w:rPr>
      </w:pPr>
    </w:p>
    <w:p w14:paraId="4E5FEC6A" w14:textId="441F5264" w:rsidR="007357A6" w:rsidRPr="00774AAE" w:rsidRDefault="00BF2D9E">
      <w:pPr>
        <w:pStyle w:val="PlainText"/>
        <w:rPr>
          <w:rFonts w:ascii="Palatino" w:eastAsia="MS Mincho" w:hAnsi="Palatino"/>
          <w:sz w:val="24"/>
        </w:rPr>
      </w:pPr>
      <w:ins w:id="1" w:author="Microsoft Office User" w:date="2019-04-02T22:24:00Z">
        <w:r w:rsidRPr="00BF2D9E">
          <w:rPr>
            <w:rFonts w:ascii="Palatino" w:eastAsia="MS Mincho" w:hAnsi="Palatino"/>
            <w:noProof/>
            <w:sz w:val="24"/>
          </w:rPr>
          <w:pict w14:anchorId="0A7EF8E6">
            <v:rect id="_x0000_i1029" alt="" style="width:480.1pt;height:.05pt;mso-width-percent:0;mso-height-percent:0;mso-width-percent:0;mso-height-percent:0" o:hralign="center" o:hrstd="t" o:hr="t" fillcolor="#aaa" stroked="f"/>
          </w:pict>
        </w:r>
      </w:ins>
    </w:p>
    <w:p w14:paraId="69F62079" w14:textId="77777777" w:rsidR="005F5AB2" w:rsidRPr="00774AAE" w:rsidRDefault="005F5AB2">
      <w:pPr>
        <w:pStyle w:val="PlainText"/>
        <w:rPr>
          <w:rFonts w:ascii="Palatino" w:eastAsia="MS Mincho" w:hAnsi="Palatino"/>
          <w:b/>
          <w:sz w:val="24"/>
        </w:rPr>
      </w:pPr>
      <w:r w:rsidRPr="00774AAE">
        <w:rPr>
          <w:rFonts w:ascii="Palatino" w:eastAsia="MS Mincho" w:hAnsi="Palatino"/>
          <w:b/>
          <w:sz w:val="24"/>
        </w:rPr>
        <w:t>First</w:t>
      </w:r>
      <w:r w:rsidR="00122850" w:rsidRPr="00774AAE">
        <w:rPr>
          <w:rFonts w:ascii="Palatino" w:eastAsia="MS Mincho" w:hAnsi="Palatino"/>
          <w:b/>
          <w:sz w:val="24"/>
        </w:rPr>
        <w:t xml:space="preserve"> (2 points)</w:t>
      </w:r>
      <w:r w:rsidRPr="00774AAE">
        <w:rPr>
          <w:rFonts w:ascii="Palatino" w:eastAsia="MS Mincho" w:hAnsi="Palatino"/>
          <w:b/>
          <w:sz w:val="24"/>
        </w:rPr>
        <w:t xml:space="preserve">, </w:t>
      </w:r>
      <w:r w:rsidRPr="00774AAE">
        <w:rPr>
          <w:rFonts w:ascii="Palatino" w:eastAsia="MS Mincho" w:hAnsi="Palatino"/>
          <w:bCs/>
          <w:sz w:val="24"/>
        </w:rPr>
        <w:t>see if the system can associate a single pair of vectors.</w:t>
      </w:r>
      <w:r w:rsidRPr="00774AAE">
        <w:rPr>
          <w:rFonts w:ascii="Palatino" w:eastAsia="MS Mincho" w:hAnsi="Palatino"/>
          <w:b/>
          <w:sz w:val="24"/>
        </w:rPr>
        <w:t xml:space="preserve"> </w:t>
      </w:r>
    </w:p>
    <w:p w14:paraId="2248B4F9" w14:textId="77777777" w:rsidR="005F5AB2" w:rsidRPr="00774AAE" w:rsidRDefault="005F5AB2">
      <w:pPr>
        <w:pStyle w:val="PlainText"/>
        <w:rPr>
          <w:rFonts w:ascii="Palatino" w:eastAsia="MS Mincho" w:hAnsi="Palatino"/>
          <w:b/>
          <w:sz w:val="24"/>
        </w:rPr>
      </w:pPr>
    </w:p>
    <w:p w14:paraId="5A538754" w14:textId="2256E60F"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6C3B90" w:rsidRPr="00774AAE">
        <w:rPr>
          <w:rFonts w:ascii="Palatino" w:eastAsia="MS Mincho" w:hAnsi="Palatino"/>
          <w:b/>
          <w:bCs/>
          <w:sz w:val="24"/>
        </w:rPr>
        <w:t>a</w:t>
      </w:r>
      <w:r w:rsidRPr="00774AAE">
        <w:rPr>
          <w:rFonts w:ascii="Palatino" w:eastAsia="MS Mincho" w:hAnsi="Palatino"/>
          <w:b/>
          <w:bCs/>
          <w:sz w:val="24"/>
        </w:rPr>
        <w:t>)</w:t>
      </w:r>
      <w:r w:rsidRPr="00774AAE">
        <w:rPr>
          <w:rFonts w:ascii="Palatino" w:eastAsia="MS Mincho" w:hAnsi="Palatino"/>
          <w:sz w:val="24"/>
        </w:rPr>
        <w:t xml:space="preserve"> Generate two vectors </w:t>
      </w:r>
      <w:r w:rsidRPr="00774AAE">
        <w:rPr>
          <w:rFonts w:ascii="Palatino" w:eastAsia="MS Mincho" w:hAnsi="Palatino"/>
          <w:b/>
          <w:sz w:val="24"/>
        </w:rPr>
        <w:t>f, g</w:t>
      </w:r>
      <w:r w:rsidRPr="00774AAE">
        <w:rPr>
          <w:rFonts w:ascii="Palatino" w:eastAsia="MS Mincho" w:hAnsi="Palatino"/>
          <w:sz w:val="24"/>
        </w:rPr>
        <w:t xml:space="preserve">. </w:t>
      </w:r>
    </w:p>
    <w:p w14:paraId="517B774F" w14:textId="77777777" w:rsidR="005F5AB2" w:rsidRPr="00774AAE" w:rsidRDefault="005F5AB2">
      <w:pPr>
        <w:pStyle w:val="PlainText"/>
        <w:rPr>
          <w:rFonts w:ascii="Palatino" w:eastAsia="MS Mincho" w:hAnsi="Palatino"/>
          <w:sz w:val="24"/>
        </w:rPr>
      </w:pPr>
    </w:p>
    <w:p w14:paraId="089CEAB8" w14:textId="7AC4977A"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6C3B90" w:rsidRPr="00774AAE">
        <w:rPr>
          <w:rFonts w:ascii="Palatino" w:eastAsia="MS Mincho" w:hAnsi="Palatino"/>
          <w:b/>
          <w:bCs/>
          <w:sz w:val="24"/>
        </w:rPr>
        <w:t>b</w:t>
      </w:r>
      <w:r w:rsidRPr="00774AAE">
        <w:rPr>
          <w:rFonts w:ascii="Palatino" w:eastAsia="MS Mincho" w:hAnsi="Palatino"/>
          <w:b/>
          <w:bCs/>
          <w:sz w:val="24"/>
        </w:rPr>
        <w:t>)</w:t>
      </w:r>
      <w:r w:rsidRPr="00774AAE">
        <w:rPr>
          <w:rFonts w:ascii="Palatino" w:eastAsia="MS Mincho" w:hAnsi="Palatino"/>
          <w:sz w:val="24"/>
        </w:rPr>
        <w:t xml:space="preserve"> Set the mean of the vectors to zero. </w:t>
      </w:r>
    </w:p>
    <w:p w14:paraId="06E5403B" w14:textId="77777777" w:rsidR="005F5AB2" w:rsidRPr="00774AAE" w:rsidRDefault="005F5AB2">
      <w:pPr>
        <w:pStyle w:val="PlainText"/>
        <w:rPr>
          <w:rFonts w:ascii="Palatino" w:eastAsia="MS Mincho" w:hAnsi="Palatino"/>
          <w:sz w:val="24"/>
        </w:rPr>
      </w:pPr>
    </w:p>
    <w:p w14:paraId="23DDD16E" w14:textId="62F40ED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6C3B90" w:rsidRPr="00774AAE">
        <w:rPr>
          <w:rFonts w:ascii="Palatino" w:eastAsia="MS Mincho" w:hAnsi="Palatino"/>
          <w:b/>
          <w:bCs/>
          <w:sz w:val="24"/>
        </w:rPr>
        <w:t>c</w:t>
      </w:r>
      <w:r w:rsidRPr="00774AAE">
        <w:rPr>
          <w:rFonts w:ascii="Palatino" w:eastAsia="MS Mincho" w:hAnsi="Palatino"/>
          <w:b/>
          <w:bCs/>
          <w:sz w:val="24"/>
        </w:rPr>
        <w:t>)</w:t>
      </w:r>
      <w:r w:rsidRPr="00774AAE">
        <w:rPr>
          <w:rFonts w:ascii="Palatino" w:eastAsia="MS Mincho" w:hAnsi="Palatino"/>
          <w:sz w:val="24"/>
        </w:rPr>
        <w:t xml:space="preserve"> Normalize them, i.e. set the lengths to equal one. </w:t>
      </w:r>
    </w:p>
    <w:p w14:paraId="0FB83311" w14:textId="77777777" w:rsidR="005F5AB2" w:rsidRPr="00774AAE" w:rsidRDefault="005F5AB2">
      <w:pPr>
        <w:pStyle w:val="PlainText"/>
        <w:rPr>
          <w:rFonts w:ascii="Palatino" w:eastAsia="MS Mincho" w:hAnsi="Palatino"/>
          <w:sz w:val="24"/>
        </w:rPr>
      </w:pPr>
    </w:p>
    <w:p w14:paraId="288BDF4E" w14:textId="47EA411F"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6C3B90" w:rsidRPr="00774AAE">
        <w:rPr>
          <w:rFonts w:ascii="Palatino" w:eastAsia="MS Mincho" w:hAnsi="Palatino"/>
          <w:b/>
          <w:bCs/>
          <w:sz w:val="24"/>
        </w:rPr>
        <w:t>d</w:t>
      </w:r>
      <w:r w:rsidRPr="00774AAE">
        <w:rPr>
          <w:rFonts w:ascii="Palatino" w:eastAsia="MS Mincho" w:hAnsi="Palatino"/>
          <w:b/>
          <w:bCs/>
          <w:sz w:val="24"/>
        </w:rPr>
        <w:t>)</w:t>
      </w:r>
      <w:r w:rsidRPr="00774AAE">
        <w:rPr>
          <w:rFonts w:ascii="Palatino" w:eastAsia="MS Mincho" w:hAnsi="Palatino"/>
          <w:sz w:val="24"/>
        </w:rPr>
        <w:t xml:space="preserve"> Compute </w:t>
      </w:r>
      <w:r w:rsidRPr="00774AAE">
        <w:rPr>
          <w:rFonts w:ascii="Palatino" w:eastAsia="MS Mincho" w:hAnsi="Palatino"/>
          <w:b/>
          <w:sz w:val="24"/>
        </w:rPr>
        <w:t>A.</w:t>
      </w:r>
      <w:r w:rsidRPr="00774AAE">
        <w:rPr>
          <w:rFonts w:ascii="Palatino" w:eastAsia="MS Mincho" w:hAnsi="Palatino"/>
          <w:sz w:val="24"/>
        </w:rPr>
        <w:t xml:space="preserve"> </w:t>
      </w:r>
    </w:p>
    <w:p w14:paraId="19027BCB" w14:textId="77777777" w:rsidR="005F5AB2" w:rsidRPr="00774AAE" w:rsidRDefault="005F5AB2">
      <w:pPr>
        <w:pStyle w:val="PlainText"/>
        <w:rPr>
          <w:rFonts w:ascii="Palatino" w:eastAsia="MS Mincho" w:hAnsi="Palatino"/>
          <w:sz w:val="24"/>
        </w:rPr>
      </w:pPr>
    </w:p>
    <w:p w14:paraId="4C737670" w14:textId="45945775"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6C3B90" w:rsidRPr="00774AAE">
        <w:rPr>
          <w:rFonts w:ascii="Palatino" w:eastAsia="MS Mincho" w:hAnsi="Palatino"/>
          <w:b/>
          <w:bCs/>
          <w:sz w:val="24"/>
        </w:rPr>
        <w:t>e</w:t>
      </w:r>
      <w:r w:rsidRPr="00774AAE">
        <w:rPr>
          <w:rFonts w:ascii="Palatino" w:eastAsia="MS Mincho" w:hAnsi="Palatino"/>
          <w:b/>
          <w:bCs/>
          <w:sz w:val="24"/>
        </w:rPr>
        <w:t>)</w:t>
      </w:r>
      <w:r w:rsidRPr="00774AAE">
        <w:rPr>
          <w:rFonts w:ascii="Palatino" w:eastAsia="MS Mincho" w:hAnsi="Palatino"/>
          <w:sz w:val="24"/>
        </w:rPr>
        <w:t xml:space="preserve"> Show that </w:t>
      </w:r>
      <w:proofErr w:type="spellStart"/>
      <w:r w:rsidRPr="00774AAE">
        <w:rPr>
          <w:rFonts w:ascii="Palatino" w:eastAsia="MS Mincho" w:hAnsi="Palatino"/>
          <w:b/>
          <w:sz w:val="24"/>
        </w:rPr>
        <w:t>Af</w:t>
      </w:r>
      <w:proofErr w:type="spellEnd"/>
      <w:r w:rsidRPr="00774AAE">
        <w:rPr>
          <w:rFonts w:ascii="Palatino" w:eastAsia="MS Mincho" w:hAnsi="Palatino"/>
          <w:sz w:val="24"/>
        </w:rPr>
        <w:t xml:space="preserve"> gives an output </w:t>
      </w:r>
      <w:r w:rsidRPr="00774AAE">
        <w:rPr>
          <w:rFonts w:ascii="Palatino" w:eastAsia="MS Mincho" w:hAnsi="Palatino"/>
          <w:b/>
          <w:sz w:val="24"/>
        </w:rPr>
        <w:t>g’</w:t>
      </w:r>
      <w:r w:rsidRPr="00774AAE">
        <w:rPr>
          <w:rFonts w:ascii="Palatino" w:eastAsia="MS Mincho" w:hAnsi="Palatino"/>
          <w:sz w:val="24"/>
        </w:rPr>
        <w:t xml:space="preserve"> which is in the same direction as </w:t>
      </w:r>
      <w:r w:rsidRPr="00774AAE">
        <w:rPr>
          <w:rFonts w:ascii="Palatino" w:eastAsia="MS Mincho" w:hAnsi="Palatino"/>
          <w:b/>
          <w:sz w:val="24"/>
        </w:rPr>
        <w:t>g</w:t>
      </w:r>
      <w:r w:rsidRPr="00774AAE">
        <w:rPr>
          <w:rFonts w:ascii="Palatino" w:eastAsia="MS Mincho" w:hAnsi="Palatino"/>
          <w:sz w:val="24"/>
        </w:rPr>
        <w:t xml:space="preserve">.  With a normalized input and </w:t>
      </w:r>
      <w:r w:rsidRPr="00774AAE">
        <w:rPr>
          <w:rFonts w:ascii="Palatino" w:eastAsia="MS Mincho" w:hAnsi="Palatino"/>
          <w:sz w:val="24"/>
        </w:rPr>
        <w:sym w:font="Symbol" w:char="F068"/>
      </w:r>
      <w:r w:rsidRPr="00774AAE">
        <w:rPr>
          <w:rFonts w:ascii="Palatino" w:eastAsia="MS Mincho" w:hAnsi="Palatino"/>
          <w:sz w:val="24"/>
        </w:rPr>
        <w:t xml:space="preserve"> = 1, vectors, </w:t>
      </w:r>
      <w:r w:rsidRPr="00774AAE">
        <w:rPr>
          <w:rFonts w:ascii="Palatino" w:eastAsia="MS Mincho" w:hAnsi="Palatino"/>
          <w:b/>
          <w:sz w:val="24"/>
        </w:rPr>
        <w:t>g</w:t>
      </w:r>
      <w:r w:rsidRPr="00774AAE">
        <w:rPr>
          <w:rFonts w:ascii="Palatino" w:eastAsia="MS Mincho" w:hAnsi="Palatino"/>
          <w:sz w:val="24"/>
        </w:rPr>
        <w:t xml:space="preserve"> and </w:t>
      </w:r>
      <w:r w:rsidRPr="00774AAE">
        <w:rPr>
          <w:rFonts w:ascii="Palatino" w:eastAsia="MS Mincho" w:hAnsi="Palatino"/>
          <w:b/>
          <w:sz w:val="24"/>
        </w:rPr>
        <w:t>g’</w:t>
      </w:r>
      <w:r w:rsidRPr="00774AAE">
        <w:rPr>
          <w:rFonts w:ascii="Palatino" w:eastAsia="MS Mincho" w:hAnsi="Palatino"/>
          <w:sz w:val="24"/>
        </w:rPr>
        <w:t xml:space="preserve"> will be equal.  Compute the cosine between </w:t>
      </w:r>
      <w:r w:rsidRPr="00774AAE">
        <w:rPr>
          <w:rFonts w:ascii="Palatino" w:eastAsia="MS Mincho" w:hAnsi="Palatino"/>
          <w:b/>
          <w:sz w:val="24"/>
        </w:rPr>
        <w:t>g</w:t>
      </w:r>
      <w:r w:rsidRPr="00774AAE">
        <w:rPr>
          <w:rFonts w:ascii="Palatino" w:eastAsia="MS Mincho" w:hAnsi="Palatino"/>
          <w:sz w:val="24"/>
        </w:rPr>
        <w:t xml:space="preserve"> and </w:t>
      </w:r>
      <w:r w:rsidRPr="00774AAE">
        <w:rPr>
          <w:rFonts w:ascii="Palatino" w:eastAsia="MS Mincho" w:hAnsi="Palatino"/>
          <w:b/>
          <w:sz w:val="24"/>
        </w:rPr>
        <w:t xml:space="preserve">g’ </w:t>
      </w:r>
      <w:r w:rsidRPr="00774AAE">
        <w:rPr>
          <w:rFonts w:ascii="Palatino" w:eastAsia="MS Mincho" w:hAnsi="Palatino"/>
          <w:bCs/>
          <w:sz w:val="24"/>
        </w:rPr>
        <w:t>to demonstrate that they are in the same direction.</w:t>
      </w:r>
      <w:r w:rsidRPr="00774AAE">
        <w:rPr>
          <w:rFonts w:ascii="Palatino" w:eastAsia="MS Mincho" w:hAnsi="Palatino"/>
          <w:sz w:val="24"/>
        </w:rPr>
        <w:t xml:space="preserve">  It should be one.  Compute the length of </w:t>
      </w:r>
      <w:r w:rsidRPr="00774AAE">
        <w:rPr>
          <w:rFonts w:ascii="Palatino" w:eastAsia="MS Mincho" w:hAnsi="Palatino"/>
          <w:b/>
          <w:sz w:val="24"/>
        </w:rPr>
        <w:t>g’</w:t>
      </w:r>
      <w:r w:rsidRPr="00774AAE">
        <w:rPr>
          <w:rFonts w:ascii="Palatino" w:eastAsia="MS Mincho" w:hAnsi="Palatino"/>
          <w:sz w:val="24"/>
        </w:rPr>
        <w:t>.  It should be also one.</w:t>
      </w:r>
    </w:p>
    <w:p w14:paraId="04937DD5" w14:textId="64323CF6" w:rsidR="005F5AB2" w:rsidRPr="00774AAE" w:rsidRDefault="00BF2D9E">
      <w:pPr>
        <w:pStyle w:val="PlainText"/>
        <w:rPr>
          <w:rFonts w:ascii="Palatino" w:eastAsia="MS Mincho" w:hAnsi="Palatino"/>
          <w:sz w:val="24"/>
        </w:rPr>
      </w:pPr>
      <w:ins w:id="2" w:author="Microsoft Office User" w:date="2019-04-02T22:24:00Z">
        <w:r w:rsidRPr="00BF2D9E">
          <w:rPr>
            <w:rFonts w:ascii="Palatino" w:eastAsia="MS Mincho" w:hAnsi="Palatino"/>
            <w:noProof/>
            <w:sz w:val="24"/>
          </w:rPr>
          <w:pict w14:anchorId="76924371">
            <v:rect id="_x0000_i1028" alt="" style="width:480.1pt;height:.05pt;mso-width-percent:0;mso-height-percent:0;mso-width-percent:0;mso-height-percent:0" o:hralign="center" o:hrstd="t" o:hr="t" fillcolor="#aaa" stroked="f"/>
          </w:pict>
        </w:r>
      </w:ins>
    </w:p>
    <w:p w14:paraId="00A8A112" w14:textId="77777777" w:rsidR="007357A6" w:rsidRPr="00774AAE" w:rsidRDefault="007357A6">
      <w:pPr>
        <w:pStyle w:val="PlainText"/>
        <w:rPr>
          <w:rFonts w:ascii="Palatino" w:eastAsia="MS Mincho" w:hAnsi="Palatino"/>
          <w:sz w:val="24"/>
        </w:rPr>
      </w:pPr>
    </w:p>
    <w:p w14:paraId="294F115F" w14:textId="77777777" w:rsidR="005F5AB2" w:rsidRPr="00774AAE" w:rsidRDefault="005F5AB2">
      <w:pPr>
        <w:pStyle w:val="PlainText"/>
        <w:rPr>
          <w:rFonts w:ascii="Palatino" w:eastAsia="MS Mincho" w:hAnsi="Palatino"/>
          <w:b/>
          <w:sz w:val="24"/>
        </w:rPr>
      </w:pPr>
      <w:r w:rsidRPr="00774AAE">
        <w:rPr>
          <w:rFonts w:ascii="Palatino" w:eastAsia="MS Mincho" w:hAnsi="Palatino"/>
          <w:b/>
          <w:sz w:val="24"/>
        </w:rPr>
        <w:t>Second</w:t>
      </w:r>
      <w:r w:rsidR="00122850" w:rsidRPr="00774AAE">
        <w:rPr>
          <w:rFonts w:ascii="Palatino" w:eastAsia="MS Mincho" w:hAnsi="Palatino"/>
          <w:b/>
          <w:sz w:val="24"/>
        </w:rPr>
        <w:t xml:space="preserve"> (2 points)</w:t>
      </w:r>
      <w:r w:rsidRPr="00774AAE">
        <w:rPr>
          <w:rFonts w:ascii="Palatino" w:eastAsia="MS Mincho" w:hAnsi="Palatino"/>
          <w:b/>
          <w:sz w:val="24"/>
        </w:rPr>
        <w:t xml:space="preserve">, </w:t>
      </w:r>
      <w:r w:rsidRPr="00774AAE">
        <w:rPr>
          <w:rFonts w:ascii="Palatino" w:eastAsia="MS Mincho" w:hAnsi="Palatino"/>
          <w:bCs/>
          <w:sz w:val="24"/>
        </w:rPr>
        <w:t>see if the system can discriminate between new and old input vectors</w:t>
      </w:r>
      <w:r w:rsidRPr="00774AAE">
        <w:rPr>
          <w:rFonts w:ascii="Palatino" w:eastAsia="MS Mincho" w:hAnsi="Palatino"/>
          <w:b/>
          <w:sz w:val="24"/>
        </w:rPr>
        <w:t>.</w:t>
      </w:r>
    </w:p>
    <w:p w14:paraId="595A3DCE"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p>
    <w:p w14:paraId="7601EEEF" w14:textId="0EE3B4CB"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FD571D" w:rsidRPr="00774AAE">
        <w:rPr>
          <w:rFonts w:ascii="Palatino" w:eastAsia="MS Mincho" w:hAnsi="Palatino"/>
          <w:b/>
          <w:bCs/>
          <w:sz w:val="24"/>
        </w:rPr>
        <w:t>a</w:t>
      </w:r>
      <w:r w:rsidRPr="00774AAE">
        <w:rPr>
          <w:rFonts w:ascii="Palatino" w:eastAsia="MS Mincho" w:hAnsi="Palatino"/>
          <w:b/>
          <w:bCs/>
          <w:sz w:val="24"/>
        </w:rPr>
        <w:t>)</w:t>
      </w:r>
      <w:r w:rsidRPr="00774AAE">
        <w:rPr>
          <w:rFonts w:ascii="Palatino" w:eastAsia="MS Mincho" w:hAnsi="Palatino"/>
          <w:sz w:val="24"/>
        </w:rPr>
        <w:t xml:space="preserve"> Generate a new normalized random vector, </w:t>
      </w:r>
      <w:r w:rsidRPr="00774AAE">
        <w:rPr>
          <w:rFonts w:ascii="Palatino" w:eastAsia="MS Mincho" w:hAnsi="Palatino"/>
          <w:b/>
          <w:sz w:val="24"/>
        </w:rPr>
        <w:t>f'</w:t>
      </w:r>
      <w:r w:rsidRPr="00774AAE">
        <w:rPr>
          <w:rFonts w:ascii="Palatino" w:eastAsia="MS Mincho" w:hAnsi="Palatino"/>
          <w:sz w:val="24"/>
        </w:rPr>
        <w:t>.</w:t>
      </w:r>
    </w:p>
    <w:p w14:paraId="433844A1" w14:textId="77777777" w:rsidR="005F5AB2" w:rsidRPr="00774AAE" w:rsidRDefault="005F5AB2">
      <w:pPr>
        <w:pStyle w:val="PlainText"/>
        <w:rPr>
          <w:rFonts w:ascii="Palatino" w:eastAsia="MS Mincho" w:hAnsi="Palatino"/>
          <w:sz w:val="24"/>
        </w:rPr>
      </w:pPr>
    </w:p>
    <w:p w14:paraId="60ADAD6D" w14:textId="509B829F"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FD571D" w:rsidRPr="00774AAE">
        <w:rPr>
          <w:rFonts w:ascii="Palatino" w:eastAsia="MS Mincho" w:hAnsi="Palatino"/>
          <w:b/>
          <w:bCs/>
          <w:sz w:val="24"/>
        </w:rPr>
        <w:t>b</w:t>
      </w:r>
      <w:r w:rsidRPr="00774AAE">
        <w:rPr>
          <w:rFonts w:ascii="Palatino" w:eastAsia="MS Mincho" w:hAnsi="Palatino"/>
          <w:b/>
          <w:bCs/>
          <w:sz w:val="24"/>
        </w:rPr>
        <w:t>)</w:t>
      </w:r>
      <w:r w:rsidRPr="00774AAE">
        <w:rPr>
          <w:rFonts w:ascii="Palatino" w:eastAsia="MS Mincho" w:hAnsi="Palatino"/>
          <w:sz w:val="24"/>
        </w:rPr>
        <w:t xml:space="preserve"> Check to see if it is more or less orthogonal to </w:t>
      </w:r>
      <w:r w:rsidRPr="00774AAE">
        <w:rPr>
          <w:rFonts w:ascii="Palatino" w:eastAsia="MS Mincho" w:hAnsi="Palatino"/>
          <w:b/>
          <w:sz w:val="24"/>
        </w:rPr>
        <w:t>f</w:t>
      </w:r>
      <w:r w:rsidRPr="00774AAE">
        <w:rPr>
          <w:rFonts w:ascii="Palatino" w:eastAsia="MS Mincho" w:hAnsi="Palatino"/>
          <w:sz w:val="24"/>
        </w:rPr>
        <w:t xml:space="preserve"> by looking at the cosine of the angle between </w:t>
      </w:r>
      <w:r w:rsidRPr="00774AAE">
        <w:rPr>
          <w:rFonts w:ascii="Palatino" w:eastAsia="MS Mincho" w:hAnsi="Palatino"/>
          <w:b/>
          <w:sz w:val="24"/>
        </w:rPr>
        <w:t>f</w:t>
      </w:r>
      <w:r w:rsidRPr="00774AAE">
        <w:rPr>
          <w:rFonts w:ascii="Palatino" w:eastAsia="MS Mincho" w:hAnsi="Palatino"/>
          <w:sz w:val="24"/>
        </w:rPr>
        <w:t xml:space="preserve"> and </w:t>
      </w:r>
      <w:r w:rsidRPr="00774AAE">
        <w:rPr>
          <w:rFonts w:ascii="Palatino" w:eastAsia="MS Mincho" w:hAnsi="Palatino"/>
          <w:b/>
          <w:sz w:val="24"/>
        </w:rPr>
        <w:t>f'</w:t>
      </w:r>
      <w:r w:rsidRPr="00774AAE">
        <w:rPr>
          <w:rFonts w:ascii="Palatino" w:eastAsia="MS Mincho" w:hAnsi="Palatino"/>
          <w:sz w:val="24"/>
        </w:rPr>
        <w:t xml:space="preserve">.  </w:t>
      </w:r>
    </w:p>
    <w:p w14:paraId="01E31FBE" w14:textId="77777777" w:rsidR="005F5AB2" w:rsidRPr="00774AAE" w:rsidRDefault="005F5AB2">
      <w:pPr>
        <w:pStyle w:val="PlainText"/>
        <w:rPr>
          <w:rFonts w:ascii="Palatino" w:eastAsia="MS Mincho" w:hAnsi="Palatino"/>
          <w:sz w:val="24"/>
        </w:rPr>
      </w:pPr>
    </w:p>
    <w:p w14:paraId="59EB24B8" w14:textId="27B28428"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FD571D" w:rsidRPr="00774AAE">
        <w:rPr>
          <w:rFonts w:ascii="Palatino" w:eastAsia="MS Mincho" w:hAnsi="Palatino"/>
          <w:b/>
          <w:bCs/>
          <w:sz w:val="24"/>
        </w:rPr>
        <w:t>c</w:t>
      </w:r>
      <w:r w:rsidRPr="00774AAE">
        <w:rPr>
          <w:rFonts w:ascii="Palatino" w:eastAsia="MS Mincho" w:hAnsi="Palatino"/>
          <w:b/>
          <w:bCs/>
          <w:sz w:val="24"/>
        </w:rPr>
        <w:t>)</w:t>
      </w:r>
      <w:r w:rsidRPr="00774AAE">
        <w:rPr>
          <w:rFonts w:ascii="Palatino" w:eastAsia="MS Mincho" w:hAnsi="Palatino"/>
          <w:sz w:val="24"/>
        </w:rPr>
        <w:t xml:space="preserve"> Compute </w:t>
      </w:r>
      <w:proofErr w:type="spellStart"/>
      <w:r w:rsidRPr="00774AAE">
        <w:rPr>
          <w:rFonts w:ascii="Palatino" w:eastAsia="MS Mincho" w:hAnsi="Palatino"/>
          <w:b/>
          <w:sz w:val="24"/>
        </w:rPr>
        <w:t>Af</w:t>
      </w:r>
      <w:proofErr w:type="spellEnd"/>
      <w:r w:rsidRPr="00774AAE">
        <w:rPr>
          <w:rFonts w:ascii="Palatino" w:eastAsia="MS Mincho" w:hAnsi="Palatino"/>
          <w:b/>
          <w:sz w:val="24"/>
        </w:rPr>
        <w:t>'</w:t>
      </w:r>
      <w:r w:rsidRPr="00774AAE">
        <w:rPr>
          <w:rFonts w:ascii="Palatino" w:eastAsia="MS Mincho" w:hAnsi="Palatino"/>
          <w:sz w:val="24"/>
        </w:rPr>
        <w:t xml:space="preserve"> and look at the length of this vector.  What do you think it should be?  What is it?</w:t>
      </w:r>
    </w:p>
    <w:p w14:paraId="5647E5C6" w14:textId="77777777" w:rsidR="007357A6" w:rsidRPr="00774AAE" w:rsidRDefault="007357A6">
      <w:pPr>
        <w:pStyle w:val="PlainText"/>
        <w:rPr>
          <w:rFonts w:ascii="Palatino" w:eastAsia="MS Mincho" w:hAnsi="Palatino"/>
          <w:sz w:val="24"/>
        </w:rPr>
      </w:pPr>
    </w:p>
    <w:p w14:paraId="1F46AF6E" w14:textId="4629363D" w:rsidR="007357A6" w:rsidRPr="00774AAE" w:rsidRDefault="00BF2D9E">
      <w:pPr>
        <w:pStyle w:val="PlainText"/>
        <w:rPr>
          <w:rFonts w:ascii="Palatino" w:eastAsia="MS Mincho" w:hAnsi="Palatino"/>
          <w:sz w:val="24"/>
        </w:rPr>
      </w:pPr>
      <w:ins w:id="3" w:author="Microsoft Office User" w:date="2019-04-02T22:24:00Z">
        <w:r w:rsidRPr="00BF2D9E">
          <w:rPr>
            <w:rFonts w:ascii="Palatino" w:eastAsia="MS Mincho" w:hAnsi="Palatino"/>
            <w:noProof/>
            <w:sz w:val="24"/>
          </w:rPr>
          <w:pict w14:anchorId="4E8101A7">
            <v:rect id="_x0000_i1027" alt="" style="width:480.1pt;height:.05pt;mso-width-percent:0;mso-height-percent:0;mso-width-percent:0;mso-height-percent:0" o:hralign="center" o:hrstd="t" o:hr="t" fillcolor="#aaa" stroked="f"/>
          </w:pict>
        </w:r>
      </w:ins>
    </w:p>
    <w:p w14:paraId="2CEC8C60" w14:textId="77777777" w:rsidR="005F5AB2" w:rsidRPr="00774AAE" w:rsidRDefault="005F5AB2">
      <w:pPr>
        <w:pStyle w:val="PlainText"/>
        <w:rPr>
          <w:rFonts w:ascii="Palatino" w:eastAsia="MS Mincho" w:hAnsi="Palatino"/>
          <w:sz w:val="24"/>
        </w:rPr>
      </w:pPr>
      <w:r w:rsidRPr="00774AAE">
        <w:rPr>
          <w:rFonts w:ascii="Palatino" w:eastAsia="MS Mincho" w:hAnsi="Palatino"/>
          <w:b/>
          <w:sz w:val="24"/>
        </w:rPr>
        <w:t>Third</w:t>
      </w:r>
      <w:r w:rsidR="0032472A" w:rsidRPr="00774AAE">
        <w:rPr>
          <w:rFonts w:ascii="Palatino" w:eastAsia="MS Mincho" w:hAnsi="Palatino"/>
          <w:b/>
          <w:sz w:val="24"/>
        </w:rPr>
        <w:t xml:space="preserve"> (10 points</w:t>
      </w:r>
      <w:r w:rsidR="002105C2" w:rsidRPr="00774AAE">
        <w:rPr>
          <w:rFonts w:ascii="Palatino" w:eastAsia="MS Mincho" w:hAnsi="Palatino"/>
          <w:b/>
          <w:sz w:val="24"/>
        </w:rPr>
        <w:t xml:space="preserve"> total</w:t>
      </w:r>
      <w:r w:rsidR="0032472A" w:rsidRPr="00774AAE">
        <w:rPr>
          <w:rFonts w:ascii="Palatino" w:eastAsia="MS Mincho" w:hAnsi="Palatino"/>
          <w:b/>
          <w:sz w:val="24"/>
        </w:rPr>
        <w:t>)</w:t>
      </w:r>
      <w:r w:rsidR="00122850" w:rsidRPr="00774AAE">
        <w:rPr>
          <w:rFonts w:ascii="Palatino" w:eastAsia="MS Mincho" w:hAnsi="Palatino"/>
          <w:sz w:val="24"/>
        </w:rPr>
        <w:t>, store many vector associations (50 of them)</w:t>
      </w:r>
      <w:r w:rsidRPr="00774AAE">
        <w:rPr>
          <w:rFonts w:ascii="Palatino" w:eastAsia="MS Mincho" w:hAnsi="Palatino"/>
          <w:sz w:val="24"/>
        </w:rPr>
        <w:t xml:space="preserve">, </w:t>
      </w:r>
      <w:r w:rsidRPr="00774AAE">
        <w:rPr>
          <w:rFonts w:ascii="Palatino" w:eastAsia="MS Mincho" w:hAnsi="Palatino"/>
          <w:b/>
          <w:sz w:val="24"/>
        </w:rPr>
        <w:t>f</w:t>
      </w:r>
      <w:r w:rsidRPr="00774AAE">
        <w:rPr>
          <w:rFonts w:ascii="Palatino" w:eastAsia="MS Mincho" w:hAnsi="Palatino"/>
          <w:bCs/>
          <w:i/>
          <w:iCs/>
          <w:sz w:val="24"/>
          <w:vertAlign w:val="subscript"/>
        </w:rPr>
        <w:t>i</w:t>
      </w:r>
      <w:r w:rsidRPr="00774AAE">
        <w:rPr>
          <w:rFonts w:ascii="Palatino" w:eastAsia="MS Mincho" w:hAnsi="Palatino"/>
          <w:sz w:val="24"/>
        </w:rPr>
        <w:sym w:font="Symbol" w:char="F0AE"/>
      </w:r>
      <w:proofErr w:type="spellStart"/>
      <w:r w:rsidRPr="00774AAE">
        <w:rPr>
          <w:rFonts w:ascii="Palatino" w:eastAsia="MS Mincho" w:hAnsi="Palatino"/>
          <w:b/>
          <w:sz w:val="24"/>
        </w:rPr>
        <w:t>g</w:t>
      </w:r>
      <w:r w:rsidRPr="00774AAE">
        <w:rPr>
          <w:rFonts w:ascii="Palatino" w:eastAsia="MS Mincho" w:hAnsi="Palatino"/>
          <w:bCs/>
          <w:i/>
          <w:iCs/>
          <w:sz w:val="24"/>
          <w:vertAlign w:val="subscript"/>
        </w:rPr>
        <w:t>i</w:t>
      </w:r>
      <w:proofErr w:type="spellEnd"/>
      <w:r w:rsidRPr="00774AAE">
        <w:rPr>
          <w:rFonts w:ascii="Palatino" w:eastAsia="MS Mincho" w:hAnsi="Palatino"/>
          <w:sz w:val="24"/>
        </w:rPr>
        <w:t xml:space="preserve"> and see what happens.</w:t>
      </w:r>
    </w:p>
    <w:p w14:paraId="09D1F713" w14:textId="77777777" w:rsidR="005F5AB2" w:rsidRPr="00774AAE" w:rsidRDefault="005F5AB2">
      <w:pPr>
        <w:pStyle w:val="PlainText"/>
        <w:rPr>
          <w:rFonts w:ascii="Palatino" w:eastAsia="MS Mincho" w:hAnsi="Palatino"/>
          <w:sz w:val="24"/>
        </w:rPr>
      </w:pPr>
    </w:p>
    <w:p w14:paraId="57005038" w14:textId="655ECFF8"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FD571D" w:rsidRPr="00774AAE">
        <w:rPr>
          <w:rFonts w:ascii="Palatino" w:eastAsia="MS Mincho" w:hAnsi="Palatino"/>
          <w:b/>
          <w:bCs/>
          <w:sz w:val="24"/>
        </w:rPr>
        <w:t>a</w:t>
      </w:r>
      <w:proofErr w:type="gramStart"/>
      <w:r w:rsidRPr="00774AAE">
        <w:rPr>
          <w:rFonts w:ascii="Palatino" w:eastAsia="MS Mincho" w:hAnsi="Palatino"/>
          <w:b/>
          <w:bCs/>
          <w:sz w:val="24"/>
        </w:rPr>
        <w:t>)</w:t>
      </w:r>
      <w:r w:rsidR="0032472A" w:rsidRPr="00774AAE">
        <w:rPr>
          <w:rFonts w:ascii="Palatino" w:eastAsia="MS Mincho" w:hAnsi="Palatino"/>
          <w:b/>
          <w:bCs/>
          <w:sz w:val="24"/>
        </w:rPr>
        <w:t>(</w:t>
      </w:r>
      <w:proofErr w:type="gramEnd"/>
      <w:r w:rsidR="0032472A" w:rsidRPr="00774AAE">
        <w:rPr>
          <w:rFonts w:ascii="Palatino" w:eastAsia="MS Mincho" w:hAnsi="Palatino"/>
          <w:b/>
          <w:bCs/>
          <w:sz w:val="24"/>
        </w:rPr>
        <w:t>1 point)</w:t>
      </w:r>
      <w:r w:rsidRPr="00774AAE">
        <w:rPr>
          <w:rFonts w:ascii="Palatino" w:eastAsia="MS Mincho" w:hAnsi="Palatino"/>
          <w:sz w:val="24"/>
        </w:rPr>
        <w:t xml:space="preserve"> Generate many pairs of </w:t>
      </w:r>
      <w:r w:rsidR="006B6875" w:rsidRPr="00774AAE">
        <w:rPr>
          <w:rFonts w:ascii="Palatino" w:eastAsia="MS Mincho" w:hAnsi="Palatino"/>
          <w:sz w:val="24"/>
        </w:rPr>
        <w:t xml:space="preserve">normalized </w:t>
      </w:r>
      <w:r w:rsidRPr="00774AAE">
        <w:rPr>
          <w:rFonts w:ascii="Palatino" w:eastAsia="MS Mincho" w:hAnsi="Palatino"/>
          <w:sz w:val="24"/>
        </w:rPr>
        <w:t xml:space="preserve">random vectors, </w:t>
      </w:r>
      <w:r w:rsidRPr="00774AAE">
        <w:rPr>
          <w:rFonts w:ascii="Palatino" w:eastAsia="MS Mincho" w:hAnsi="Palatino"/>
          <w:b/>
          <w:sz w:val="24"/>
        </w:rPr>
        <w:t>f</w:t>
      </w:r>
      <w:r w:rsidRPr="00774AAE">
        <w:rPr>
          <w:rFonts w:ascii="Palatino" w:eastAsia="MS Mincho" w:hAnsi="Palatino"/>
          <w:i/>
          <w:sz w:val="24"/>
          <w:vertAlign w:val="subscript"/>
        </w:rPr>
        <w:t>i</w:t>
      </w:r>
      <w:r w:rsidRPr="00774AAE">
        <w:rPr>
          <w:rFonts w:ascii="Palatino" w:eastAsia="MS Mincho" w:hAnsi="Palatino"/>
          <w:sz w:val="24"/>
        </w:rPr>
        <w:t xml:space="preserve"> and </w:t>
      </w:r>
      <w:proofErr w:type="spellStart"/>
      <w:r w:rsidRPr="00774AAE">
        <w:rPr>
          <w:rFonts w:ascii="Palatino" w:eastAsia="MS Mincho" w:hAnsi="Palatino"/>
          <w:b/>
          <w:sz w:val="24"/>
        </w:rPr>
        <w:t>g</w:t>
      </w:r>
      <w:r w:rsidRPr="00774AAE">
        <w:rPr>
          <w:rFonts w:ascii="Palatino" w:eastAsia="MS Mincho" w:hAnsi="Palatino"/>
          <w:i/>
          <w:sz w:val="24"/>
          <w:vertAlign w:val="subscript"/>
        </w:rPr>
        <w:t>i</w:t>
      </w:r>
      <w:proofErr w:type="spellEnd"/>
      <w:r w:rsidRPr="00774AAE">
        <w:rPr>
          <w:rFonts w:ascii="Palatino" w:eastAsia="MS Mincho" w:hAnsi="Palatino"/>
          <w:sz w:val="24"/>
        </w:rPr>
        <w:t>.</w:t>
      </w:r>
    </w:p>
    <w:p w14:paraId="421256A6" w14:textId="77777777" w:rsidR="005F5AB2" w:rsidRPr="00774AAE" w:rsidRDefault="005F5AB2">
      <w:pPr>
        <w:pStyle w:val="PlainText"/>
        <w:rPr>
          <w:rFonts w:ascii="Palatino" w:eastAsia="MS Mincho" w:hAnsi="Palatino"/>
          <w:sz w:val="24"/>
        </w:rPr>
      </w:pPr>
    </w:p>
    <w:p w14:paraId="54930422" w14:textId="71EE6B06"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FD571D" w:rsidRPr="00774AAE">
        <w:rPr>
          <w:rFonts w:ascii="Palatino" w:eastAsia="MS Mincho" w:hAnsi="Palatino"/>
          <w:b/>
          <w:bCs/>
          <w:sz w:val="24"/>
        </w:rPr>
        <w:t>b</w:t>
      </w:r>
      <w:proofErr w:type="gramStart"/>
      <w:r w:rsidRPr="00774AAE">
        <w:rPr>
          <w:rFonts w:ascii="Palatino" w:eastAsia="MS Mincho" w:hAnsi="Palatino"/>
          <w:b/>
          <w:bCs/>
          <w:sz w:val="24"/>
        </w:rPr>
        <w:t>)</w:t>
      </w:r>
      <w:r w:rsidR="0032472A" w:rsidRPr="00774AAE">
        <w:rPr>
          <w:rFonts w:ascii="Palatino" w:eastAsia="MS Mincho" w:hAnsi="Palatino"/>
          <w:b/>
          <w:bCs/>
          <w:sz w:val="24"/>
        </w:rPr>
        <w:t>(</w:t>
      </w:r>
      <w:proofErr w:type="gramEnd"/>
      <w:r w:rsidR="0032472A" w:rsidRPr="00774AAE">
        <w:rPr>
          <w:rFonts w:ascii="Palatino" w:eastAsia="MS Mincho" w:hAnsi="Palatino"/>
          <w:b/>
          <w:bCs/>
          <w:sz w:val="24"/>
        </w:rPr>
        <w:t>1 point)</w:t>
      </w:r>
      <w:r w:rsidRPr="00774AAE">
        <w:rPr>
          <w:rFonts w:ascii="Palatino" w:eastAsia="MS Mincho" w:hAnsi="Palatino"/>
          <w:sz w:val="24"/>
        </w:rPr>
        <w:t xml:space="preserve"> </w:t>
      </w:r>
      <w:r w:rsidR="000E4278" w:rsidRPr="00774AAE">
        <w:rPr>
          <w:rFonts w:ascii="Palatino" w:eastAsia="MS Mincho" w:hAnsi="Palatino"/>
          <w:sz w:val="24"/>
        </w:rPr>
        <w:t>C</w:t>
      </w:r>
      <w:r w:rsidRPr="00774AAE">
        <w:rPr>
          <w:rFonts w:ascii="Palatino" w:eastAsia="MS Mincho" w:hAnsi="Palatino"/>
          <w:sz w:val="24"/>
        </w:rPr>
        <w:t xml:space="preserve">ompute the outer product matrices, </w:t>
      </w:r>
      <w:r w:rsidRPr="00774AAE">
        <w:rPr>
          <w:rFonts w:ascii="Palatino" w:eastAsia="MS Mincho" w:hAnsi="Palatino"/>
          <w:b/>
          <w:sz w:val="24"/>
        </w:rPr>
        <w:t>A</w:t>
      </w:r>
      <w:r w:rsidRPr="00774AAE">
        <w:rPr>
          <w:rFonts w:ascii="Palatino" w:eastAsia="MS Mincho" w:hAnsi="Palatino"/>
          <w:i/>
          <w:sz w:val="24"/>
          <w:vertAlign w:val="subscript"/>
        </w:rPr>
        <w:t>i</w:t>
      </w:r>
      <w:r w:rsidRPr="00774AAE">
        <w:rPr>
          <w:rFonts w:ascii="Palatino" w:eastAsia="MS Mincho" w:hAnsi="Palatino"/>
          <w:sz w:val="24"/>
        </w:rPr>
        <w:t xml:space="preserve"> = </w:t>
      </w:r>
      <w:proofErr w:type="spellStart"/>
      <w:r w:rsidR="000D1134" w:rsidRPr="00774AAE">
        <w:rPr>
          <w:rFonts w:ascii="Palatino" w:eastAsia="MS Mincho" w:hAnsi="Palatino"/>
          <w:b/>
          <w:sz w:val="24"/>
        </w:rPr>
        <w:t>g</w:t>
      </w:r>
      <w:r w:rsidRPr="00774AAE">
        <w:rPr>
          <w:rFonts w:ascii="Palatino" w:eastAsia="MS Mincho" w:hAnsi="Palatino"/>
          <w:i/>
          <w:sz w:val="24"/>
          <w:vertAlign w:val="subscript"/>
        </w:rPr>
        <w:t>i</w:t>
      </w:r>
      <w:r w:rsidR="000D1134" w:rsidRPr="00774AAE">
        <w:rPr>
          <w:rFonts w:ascii="Palatino" w:eastAsia="MS Mincho" w:hAnsi="Palatino"/>
          <w:b/>
          <w:sz w:val="24"/>
        </w:rPr>
        <w:t>f</w:t>
      </w:r>
      <w:r w:rsidRPr="00774AAE">
        <w:rPr>
          <w:rFonts w:ascii="Palatino" w:eastAsia="MS Mincho" w:hAnsi="Palatino"/>
          <w:i/>
          <w:sz w:val="24"/>
          <w:vertAlign w:val="subscript"/>
        </w:rPr>
        <w:t>i</w:t>
      </w:r>
      <w:r w:rsidRPr="00774AAE">
        <w:rPr>
          <w:rFonts w:ascii="Palatino" w:eastAsia="MS Mincho" w:hAnsi="Palatino"/>
          <w:b/>
          <w:bCs/>
          <w:sz w:val="24"/>
          <w:vertAlign w:val="superscript"/>
        </w:rPr>
        <w:t>T</w:t>
      </w:r>
      <w:proofErr w:type="spellEnd"/>
      <w:r w:rsidRPr="00774AAE">
        <w:rPr>
          <w:rFonts w:ascii="Palatino" w:eastAsia="MS Mincho" w:hAnsi="Palatino"/>
          <w:sz w:val="24"/>
        </w:rPr>
        <w:t>.</w:t>
      </w:r>
    </w:p>
    <w:p w14:paraId="2712606C" w14:textId="77777777" w:rsidR="005F5AB2" w:rsidRPr="00774AAE" w:rsidRDefault="005F5AB2">
      <w:pPr>
        <w:pStyle w:val="PlainText"/>
        <w:rPr>
          <w:rFonts w:ascii="Palatino" w:eastAsia="MS Mincho" w:hAnsi="Palatino"/>
          <w:sz w:val="24"/>
        </w:rPr>
      </w:pPr>
    </w:p>
    <w:p w14:paraId="0709E16F" w14:textId="4E63138A"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FD571D" w:rsidRPr="00774AAE">
        <w:rPr>
          <w:rFonts w:ascii="Palatino" w:eastAsia="MS Mincho" w:hAnsi="Palatino"/>
          <w:b/>
          <w:bCs/>
          <w:sz w:val="24"/>
        </w:rPr>
        <w:t>c</w:t>
      </w:r>
      <w:proofErr w:type="gramStart"/>
      <w:r w:rsidRPr="00774AAE">
        <w:rPr>
          <w:rFonts w:ascii="Palatino" w:eastAsia="MS Mincho" w:hAnsi="Palatino"/>
          <w:b/>
          <w:bCs/>
          <w:sz w:val="24"/>
        </w:rPr>
        <w:t>)</w:t>
      </w:r>
      <w:r w:rsidR="0032472A" w:rsidRPr="00774AAE">
        <w:rPr>
          <w:rFonts w:ascii="Palatino" w:eastAsia="MS Mincho" w:hAnsi="Palatino"/>
          <w:b/>
          <w:bCs/>
          <w:sz w:val="24"/>
        </w:rPr>
        <w:t>(</w:t>
      </w:r>
      <w:proofErr w:type="gramEnd"/>
      <w:r w:rsidR="0032472A" w:rsidRPr="00774AAE">
        <w:rPr>
          <w:rFonts w:ascii="Palatino" w:eastAsia="MS Mincho" w:hAnsi="Palatino"/>
          <w:b/>
          <w:bCs/>
          <w:sz w:val="24"/>
        </w:rPr>
        <w:t>1 point)</w:t>
      </w:r>
      <w:r w:rsidRPr="00774AAE">
        <w:rPr>
          <w:rFonts w:ascii="Palatino" w:eastAsia="MS Mincho" w:hAnsi="Palatino"/>
          <w:sz w:val="24"/>
        </w:rPr>
        <w:t xml:space="preserve"> </w:t>
      </w:r>
      <w:r w:rsidR="000E4278" w:rsidRPr="00774AAE">
        <w:rPr>
          <w:rFonts w:ascii="Palatino" w:eastAsia="MS Mincho" w:hAnsi="Palatino"/>
          <w:sz w:val="24"/>
        </w:rPr>
        <w:t>F</w:t>
      </w:r>
      <w:r w:rsidRPr="00774AAE">
        <w:rPr>
          <w:rFonts w:ascii="Palatino" w:eastAsia="MS Mincho" w:hAnsi="Palatino"/>
          <w:sz w:val="24"/>
        </w:rPr>
        <w:t xml:space="preserve">orm the overall connectivity matrix, </w:t>
      </w:r>
      <w:r w:rsidRPr="00774AAE">
        <w:rPr>
          <w:rFonts w:ascii="Palatino" w:eastAsia="MS Mincho" w:hAnsi="Palatino"/>
          <w:b/>
          <w:sz w:val="24"/>
        </w:rPr>
        <w:t>A</w:t>
      </w:r>
      <w:r w:rsidRPr="00774AAE">
        <w:rPr>
          <w:rFonts w:ascii="Palatino" w:eastAsia="MS Mincho" w:hAnsi="Palatino"/>
          <w:sz w:val="24"/>
        </w:rPr>
        <w:t>, as the sum of the individual outer product matrices, that is,</w:t>
      </w:r>
    </w:p>
    <w:p w14:paraId="211A1CC5" w14:textId="77777777" w:rsidR="005F5AB2" w:rsidRPr="00774AAE" w:rsidRDefault="005F5AB2">
      <w:pPr>
        <w:pStyle w:val="PlainText"/>
        <w:rPr>
          <w:rFonts w:ascii="Palatino" w:eastAsia="MS Mincho" w:hAnsi="Palatino"/>
          <w:sz w:val="24"/>
        </w:rPr>
      </w:pPr>
    </w:p>
    <w:p w14:paraId="01CE62F3"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sz w:val="24"/>
        </w:rPr>
        <w:t>A</w:t>
      </w:r>
      <w:r w:rsidRPr="00774AAE">
        <w:rPr>
          <w:rFonts w:ascii="Palatino" w:eastAsia="MS Mincho" w:hAnsi="Palatino"/>
          <w:sz w:val="24"/>
        </w:rPr>
        <w:t xml:space="preserve"> = </w:t>
      </w:r>
      <w:r w:rsidRPr="00774AAE">
        <w:rPr>
          <w:rFonts w:ascii="Palatino" w:eastAsia="MS Mincho" w:hAnsi="Palatino"/>
          <w:sz w:val="28"/>
          <w:szCs w:val="28"/>
        </w:rPr>
        <w:sym w:font="Symbol" w:char="F053"/>
      </w:r>
      <w:r w:rsidRPr="00774AAE">
        <w:rPr>
          <w:rFonts w:ascii="Palatino" w:eastAsia="MS Mincho" w:hAnsi="Palatino"/>
          <w:sz w:val="24"/>
        </w:rPr>
        <w:t xml:space="preserve"> </w:t>
      </w:r>
      <w:r w:rsidRPr="00774AAE">
        <w:rPr>
          <w:rFonts w:ascii="Palatino" w:eastAsia="MS Mincho" w:hAnsi="Palatino"/>
          <w:b/>
          <w:sz w:val="24"/>
        </w:rPr>
        <w:t>A</w:t>
      </w:r>
      <w:r w:rsidRPr="00774AAE">
        <w:rPr>
          <w:rFonts w:ascii="Palatino" w:eastAsia="MS Mincho" w:hAnsi="Palatino"/>
          <w:i/>
          <w:sz w:val="24"/>
          <w:vertAlign w:val="subscript"/>
        </w:rPr>
        <w:t>i</w:t>
      </w:r>
    </w:p>
    <w:p w14:paraId="65B6AC49" w14:textId="77777777" w:rsidR="005F5AB2" w:rsidRPr="00774AAE" w:rsidRDefault="005F5AB2">
      <w:pPr>
        <w:pStyle w:val="PlainText"/>
        <w:rPr>
          <w:rFonts w:ascii="Palatino" w:eastAsia="MS Mincho" w:hAnsi="Palatino"/>
          <w:i/>
        </w:rPr>
      </w:pPr>
      <w:r w:rsidRPr="00774AAE">
        <w:rPr>
          <w:rFonts w:ascii="Palatino" w:eastAsia="MS Mincho" w:hAnsi="Palatino"/>
          <w:sz w:val="24"/>
        </w:rPr>
        <w:t xml:space="preserve">                                 </w:t>
      </w:r>
      <w:proofErr w:type="spellStart"/>
      <w:r w:rsidRPr="00774AAE">
        <w:rPr>
          <w:rFonts w:ascii="Palatino" w:eastAsia="MS Mincho" w:hAnsi="Palatino"/>
          <w:i/>
        </w:rPr>
        <w:t>i</w:t>
      </w:r>
      <w:proofErr w:type="spellEnd"/>
      <w:r w:rsidRPr="00774AAE">
        <w:rPr>
          <w:rFonts w:ascii="Palatino" w:eastAsia="MS Mincho" w:hAnsi="Palatino"/>
          <w:i/>
        </w:rPr>
        <w:t xml:space="preserve"> </w:t>
      </w:r>
    </w:p>
    <w:p w14:paraId="2BFC6C93" w14:textId="77777777" w:rsidR="005F5AB2" w:rsidRPr="00774AAE" w:rsidRDefault="005F5AB2">
      <w:pPr>
        <w:pStyle w:val="PlainText"/>
        <w:rPr>
          <w:rFonts w:ascii="Palatino" w:eastAsia="MS Mincho" w:hAnsi="Palatino"/>
          <w:i/>
          <w:sz w:val="24"/>
        </w:rPr>
      </w:pPr>
    </w:p>
    <w:p w14:paraId="0DDE1E25" w14:textId="77777777" w:rsidR="005F5AB2" w:rsidRPr="00774AAE" w:rsidRDefault="005F5AB2">
      <w:pPr>
        <w:pStyle w:val="PlainText"/>
        <w:rPr>
          <w:rFonts w:ascii="Palatino" w:eastAsia="MS Mincho" w:hAnsi="Palatino"/>
          <w:sz w:val="24"/>
        </w:rPr>
      </w:pPr>
      <w:r w:rsidRPr="00774AAE">
        <w:rPr>
          <w:rFonts w:ascii="Palatino" w:eastAsia="MS Mincho" w:hAnsi="Palatino"/>
          <w:b/>
          <w:bCs/>
          <w:sz w:val="24"/>
        </w:rPr>
        <w:t>A</w:t>
      </w:r>
      <w:r w:rsidRPr="00774AAE">
        <w:rPr>
          <w:rFonts w:ascii="Palatino" w:eastAsia="MS Mincho" w:hAnsi="Palatino"/>
          <w:sz w:val="24"/>
        </w:rPr>
        <w:t xml:space="preserve"> will change as it accumulates more and more pairs.  Constructing truly orthogonal sets of vectors can be done but is not easy except for one trivial case.  (Do you know what it </w:t>
      </w:r>
      <w:r w:rsidRPr="00774AAE">
        <w:rPr>
          <w:rFonts w:ascii="Palatino" w:eastAsia="MS Mincho" w:hAnsi="Palatino"/>
          <w:sz w:val="24"/>
        </w:rPr>
        <w:lastRenderedPageBreak/>
        <w:t xml:space="preserve">is?).  </w:t>
      </w:r>
      <w:proofErr w:type="gramStart"/>
      <w:r w:rsidRPr="00774AAE">
        <w:rPr>
          <w:rFonts w:ascii="Palatino" w:eastAsia="MS Mincho" w:hAnsi="Palatino"/>
          <w:sz w:val="24"/>
        </w:rPr>
        <w:t>So</w:t>
      </w:r>
      <w:proofErr w:type="gramEnd"/>
      <w:r w:rsidRPr="00774AAE">
        <w:rPr>
          <w:rFonts w:ascii="Palatino" w:eastAsia="MS Mincho" w:hAnsi="Palatino"/>
          <w:sz w:val="24"/>
        </w:rPr>
        <w:t xml:space="preserve"> trust to high dimensionality to let you approximate real orthogonality. This approximation is a more realistic and interesting case in any event.</w:t>
      </w:r>
    </w:p>
    <w:p w14:paraId="1D3723A5" w14:textId="77777777" w:rsidR="005F5AB2" w:rsidRPr="00774AAE" w:rsidRDefault="005F5AB2">
      <w:pPr>
        <w:pStyle w:val="PlainText"/>
        <w:rPr>
          <w:rFonts w:ascii="Palatino" w:eastAsia="MS Mincho" w:hAnsi="Palatino"/>
          <w:sz w:val="24"/>
        </w:rPr>
      </w:pPr>
    </w:p>
    <w:p w14:paraId="675F3F3D" w14:textId="49F1840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FD571D" w:rsidRPr="00774AAE">
        <w:rPr>
          <w:rFonts w:ascii="Palatino" w:eastAsia="MS Mincho" w:hAnsi="Palatino"/>
          <w:b/>
          <w:bCs/>
          <w:sz w:val="24"/>
        </w:rPr>
        <w:t>d</w:t>
      </w:r>
      <w:proofErr w:type="gramStart"/>
      <w:r w:rsidRPr="00774AAE">
        <w:rPr>
          <w:rFonts w:ascii="Palatino" w:eastAsia="MS Mincho" w:hAnsi="Palatino"/>
          <w:b/>
          <w:bCs/>
          <w:sz w:val="24"/>
        </w:rPr>
        <w:t>)</w:t>
      </w:r>
      <w:r w:rsidR="0032472A" w:rsidRPr="00774AAE">
        <w:rPr>
          <w:rFonts w:ascii="Palatino" w:eastAsia="MS Mincho" w:hAnsi="Palatino"/>
          <w:b/>
          <w:bCs/>
          <w:sz w:val="24"/>
        </w:rPr>
        <w:t>(</w:t>
      </w:r>
      <w:proofErr w:type="gramEnd"/>
      <w:r w:rsidR="0032472A" w:rsidRPr="00774AAE">
        <w:rPr>
          <w:rFonts w:ascii="Palatino" w:eastAsia="MS Mincho" w:hAnsi="Palatino"/>
          <w:b/>
          <w:bCs/>
          <w:sz w:val="24"/>
        </w:rPr>
        <w:t>3 points)</w:t>
      </w:r>
      <w:r w:rsidRPr="00774AAE">
        <w:rPr>
          <w:rFonts w:ascii="Palatino" w:eastAsia="MS Mincho" w:hAnsi="Palatino"/>
          <w:sz w:val="24"/>
        </w:rPr>
        <w:t xml:space="preserve"> Test the resulting matrix </w:t>
      </w:r>
      <w:r w:rsidR="00FA2139" w:rsidRPr="00774AAE">
        <w:rPr>
          <w:rFonts w:ascii="Palatino" w:eastAsia="MS Mincho" w:hAnsi="Palatino"/>
          <w:b/>
          <w:bCs/>
          <w:sz w:val="24"/>
        </w:rPr>
        <w:t>A</w:t>
      </w:r>
      <w:r w:rsidR="00FA2139" w:rsidRPr="00774AAE">
        <w:rPr>
          <w:rFonts w:ascii="Palatino" w:eastAsia="MS Mincho" w:hAnsi="Palatino"/>
          <w:sz w:val="24"/>
        </w:rPr>
        <w:t xml:space="preserve"> </w:t>
      </w:r>
      <w:r w:rsidR="00CB4A8D" w:rsidRPr="00774AAE">
        <w:rPr>
          <w:rFonts w:ascii="Palatino" w:eastAsia="MS Mincho" w:hAnsi="Palatino"/>
          <w:sz w:val="24"/>
        </w:rPr>
        <w:t xml:space="preserve">from above </w:t>
      </w:r>
      <w:r w:rsidRPr="00774AAE">
        <w:rPr>
          <w:rFonts w:ascii="Palatino" w:eastAsia="MS Mincho" w:hAnsi="Palatino"/>
          <w:sz w:val="24"/>
        </w:rPr>
        <w:t>as follows:</w:t>
      </w:r>
    </w:p>
    <w:p w14:paraId="4C0A003E" w14:textId="77777777" w:rsidR="005F5AB2" w:rsidRPr="00774AAE" w:rsidRDefault="005F5AB2">
      <w:pPr>
        <w:pStyle w:val="PlainText"/>
        <w:rPr>
          <w:rFonts w:ascii="Palatino" w:eastAsia="MS Mincho" w:hAnsi="Palatino"/>
          <w:sz w:val="24"/>
        </w:rPr>
      </w:pPr>
    </w:p>
    <w:p w14:paraId="36B838BE" w14:textId="5763BEA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proofErr w:type="spellStart"/>
      <w:r w:rsidR="00FD571D" w:rsidRPr="00774AAE">
        <w:rPr>
          <w:rFonts w:ascii="Palatino" w:eastAsia="MS Mincho" w:hAnsi="Palatino"/>
          <w:b/>
          <w:bCs/>
          <w:sz w:val="24"/>
        </w:rPr>
        <w:t>i</w:t>
      </w:r>
      <w:proofErr w:type="spellEnd"/>
      <w:r w:rsidRPr="00774AAE">
        <w:rPr>
          <w:rFonts w:ascii="Palatino" w:eastAsia="MS Mincho" w:hAnsi="Palatino"/>
          <w:b/>
          <w:bCs/>
          <w:sz w:val="24"/>
        </w:rPr>
        <w:t>)</w:t>
      </w:r>
      <w:r w:rsidRPr="00774AAE">
        <w:rPr>
          <w:rFonts w:ascii="Palatino" w:eastAsia="MS Mincho" w:hAnsi="Palatino"/>
          <w:sz w:val="24"/>
        </w:rPr>
        <w:t xml:space="preserve"> Compute the </w:t>
      </w:r>
      <w:r w:rsidR="0063568F" w:rsidRPr="00774AAE">
        <w:rPr>
          <w:rFonts w:ascii="Palatino" w:eastAsia="MS Mincho" w:hAnsi="Palatino"/>
          <w:sz w:val="24"/>
        </w:rPr>
        <w:t xml:space="preserve">predicted </w:t>
      </w:r>
      <w:r w:rsidRPr="00774AAE">
        <w:rPr>
          <w:rFonts w:ascii="Palatino" w:eastAsia="MS Mincho" w:hAnsi="Palatino"/>
          <w:sz w:val="24"/>
        </w:rPr>
        <w:t>output</w:t>
      </w:r>
      <w:r w:rsidR="0063568F" w:rsidRPr="00774AAE">
        <w:rPr>
          <w:rFonts w:ascii="Palatino" w:eastAsia="MS Mincho" w:hAnsi="Palatino"/>
          <w:sz w:val="24"/>
        </w:rPr>
        <w:t xml:space="preserve">, let’s call it </w:t>
      </w:r>
      <w:r w:rsidR="0063568F" w:rsidRPr="00774AAE">
        <w:rPr>
          <w:rFonts w:ascii="Palatino" w:eastAsia="MS Mincho" w:hAnsi="Palatino"/>
          <w:b/>
          <w:sz w:val="24"/>
        </w:rPr>
        <w:t>g</w:t>
      </w:r>
      <w:proofErr w:type="gramStart"/>
      <w:r w:rsidR="0063568F" w:rsidRPr="00774AAE">
        <w:rPr>
          <w:rFonts w:ascii="Palatino" w:eastAsia="MS Mincho" w:hAnsi="Palatino"/>
          <w:b/>
          <w:sz w:val="24"/>
        </w:rPr>
        <w:t>’,</w:t>
      </w:r>
      <w:r w:rsidR="0063568F" w:rsidRPr="00774AAE">
        <w:rPr>
          <w:rFonts w:ascii="Palatino" w:eastAsia="MS Mincho" w:hAnsi="Palatino"/>
          <w:sz w:val="24"/>
        </w:rPr>
        <w:t xml:space="preserve"> </w:t>
      </w:r>
      <w:r w:rsidRPr="00774AAE">
        <w:rPr>
          <w:rFonts w:ascii="Palatino" w:eastAsia="MS Mincho" w:hAnsi="Palatino"/>
          <w:sz w:val="24"/>
        </w:rPr>
        <w:t xml:space="preserve"> for</w:t>
      </w:r>
      <w:proofErr w:type="gramEnd"/>
      <w:r w:rsidRPr="00774AAE">
        <w:rPr>
          <w:rFonts w:ascii="Palatino" w:eastAsia="MS Mincho" w:hAnsi="Palatino"/>
          <w:sz w:val="24"/>
        </w:rPr>
        <w:t xml:space="preserve"> each stored input, </w:t>
      </w:r>
      <w:r w:rsidRPr="00774AAE">
        <w:rPr>
          <w:rFonts w:ascii="Palatino" w:eastAsia="MS Mincho" w:hAnsi="Palatino"/>
          <w:b/>
          <w:sz w:val="24"/>
        </w:rPr>
        <w:t>f</w:t>
      </w:r>
      <w:r w:rsidRPr="00774AAE">
        <w:rPr>
          <w:rFonts w:ascii="Palatino" w:eastAsia="MS Mincho" w:hAnsi="Palatino"/>
          <w:i/>
          <w:sz w:val="24"/>
          <w:vertAlign w:val="subscript"/>
        </w:rPr>
        <w:t>i</w:t>
      </w:r>
      <w:r w:rsidR="0063568F" w:rsidRPr="00774AAE">
        <w:rPr>
          <w:rFonts w:ascii="Palatino" w:eastAsia="MS Mincho" w:hAnsi="Palatino"/>
          <w:sz w:val="24"/>
        </w:rPr>
        <w:t xml:space="preserve"> using </w:t>
      </w:r>
      <w:r w:rsidR="0063568F" w:rsidRPr="00774AAE">
        <w:rPr>
          <w:rFonts w:ascii="Palatino" w:eastAsia="MS Mincho" w:hAnsi="Palatino"/>
          <w:b/>
          <w:bCs/>
          <w:sz w:val="24"/>
        </w:rPr>
        <w:t>A</w:t>
      </w:r>
      <w:r w:rsidR="0063568F" w:rsidRPr="00774AAE">
        <w:rPr>
          <w:rFonts w:ascii="Palatino" w:eastAsia="MS Mincho" w:hAnsi="Palatino"/>
          <w:sz w:val="24"/>
        </w:rPr>
        <w:t>.</w:t>
      </w:r>
    </w:p>
    <w:p w14:paraId="5465B248" w14:textId="77777777" w:rsidR="005F5AB2" w:rsidRPr="00774AAE" w:rsidRDefault="005F5AB2">
      <w:pPr>
        <w:pStyle w:val="PlainText"/>
        <w:rPr>
          <w:rFonts w:ascii="Palatino" w:eastAsia="MS Mincho" w:hAnsi="Palatino"/>
          <w:sz w:val="24"/>
        </w:rPr>
      </w:pPr>
    </w:p>
    <w:p w14:paraId="5C754527" w14:textId="1E0CE43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FD571D" w:rsidRPr="00774AAE">
        <w:rPr>
          <w:rFonts w:ascii="Palatino" w:eastAsia="MS Mincho" w:hAnsi="Palatino"/>
          <w:b/>
          <w:bCs/>
          <w:sz w:val="24"/>
        </w:rPr>
        <w:t>ii</w:t>
      </w:r>
      <w:r w:rsidRPr="00774AAE">
        <w:rPr>
          <w:rFonts w:ascii="Palatino" w:eastAsia="MS Mincho" w:hAnsi="Palatino"/>
          <w:b/>
          <w:bCs/>
          <w:sz w:val="24"/>
        </w:rPr>
        <w:t>)</w:t>
      </w:r>
      <w:r w:rsidRPr="00774AAE">
        <w:rPr>
          <w:rFonts w:ascii="Palatino" w:eastAsia="MS Mincho" w:hAnsi="Palatino"/>
          <w:sz w:val="24"/>
        </w:rPr>
        <w:t xml:space="preserve"> Compare it with what it should be (i.e.</w:t>
      </w:r>
      <w:r w:rsidR="001B4973" w:rsidRPr="00774AAE">
        <w:rPr>
          <w:rFonts w:ascii="Palatino" w:eastAsia="MS Mincho" w:hAnsi="Palatino"/>
          <w:sz w:val="24"/>
        </w:rPr>
        <w:t>,</w:t>
      </w:r>
      <w:r w:rsidRPr="00774AAE">
        <w:rPr>
          <w:rFonts w:ascii="Palatino" w:eastAsia="MS Mincho" w:hAnsi="Palatino"/>
          <w:sz w:val="24"/>
        </w:rPr>
        <w:t xml:space="preserve"> </w:t>
      </w:r>
      <w:r w:rsidR="00336992" w:rsidRPr="00774AAE">
        <w:rPr>
          <w:rFonts w:ascii="Palatino" w:eastAsia="MS Mincho" w:hAnsi="Palatino"/>
          <w:sz w:val="24"/>
        </w:rPr>
        <w:t xml:space="preserve">the </w:t>
      </w:r>
      <w:proofErr w:type="spellStart"/>
      <w:r w:rsidRPr="00774AAE">
        <w:rPr>
          <w:rFonts w:ascii="Palatino" w:eastAsia="MS Mincho" w:hAnsi="Palatino"/>
          <w:b/>
          <w:bCs/>
          <w:sz w:val="24"/>
        </w:rPr>
        <w:t>g</w:t>
      </w:r>
      <w:r w:rsidRPr="00774AAE">
        <w:rPr>
          <w:rFonts w:ascii="Palatino" w:eastAsia="MS Mincho" w:hAnsi="Palatino"/>
          <w:i/>
          <w:iCs/>
          <w:sz w:val="24"/>
          <w:vertAlign w:val="subscript"/>
        </w:rPr>
        <w:t>i</w:t>
      </w:r>
      <w:proofErr w:type="spellEnd"/>
      <w:r w:rsidR="00336992" w:rsidRPr="00774AAE">
        <w:rPr>
          <w:rFonts w:ascii="Palatino" w:eastAsia="MS Mincho" w:hAnsi="Palatino"/>
          <w:i/>
          <w:iCs/>
          <w:sz w:val="24"/>
        </w:rPr>
        <w:t xml:space="preserve"> used to construct </w:t>
      </w:r>
      <w:r w:rsidR="00336992" w:rsidRPr="00774AAE">
        <w:rPr>
          <w:rFonts w:ascii="Palatino" w:eastAsia="MS Mincho" w:hAnsi="Palatino"/>
          <w:b/>
          <w:i/>
          <w:iCs/>
          <w:sz w:val="24"/>
        </w:rPr>
        <w:t>A</w:t>
      </w:r>
      <w:r w:rsidRPr="00774AAE">
        <w:rPr>
          <w:rFonts w:ascii="Palatino" w:eastAsia="MS Mincho" w:hAnsi="Palatino"/>
          <w:sz w:val="24"/>
        </w:rPr>
        <w:t>) by computing the cosine between</w:t>
      </w:r>
      <w:r w:rsidR="00336992" w:rsidRPr="00774AAE">
        <w:rPr>
          <w:rFonts w:ascii="Palatino" w:eastAsia="MS Mincho" w:hAnsi="Palatino"/>
          <w:sz w:val="24"/>
        </w:rPr>
        <w:t xml:space="preserve"> your predicted output</w:t>
      </w:r>
      <w:r w:rsidRPr="00774AAE">
        <w:rPr>
          <w:rFonts w:ascii="Palatino" w:eastAsia="MS Mincho" w:hAnsi="Palatino"/>
          <w:sz w:val="24"/>
        </w:rPr>
        <w:t xml:space="preserve">, </w:t>
      </w:r>
      <w:r w:rsidRPr="00774AAE">
        <w:rPr>
          <w:rFonts w:ascii="Palatino" w:eastAsia="MS Mincho" w:hAnsi="Palatino"/>
          <w:b/>
          <w:sz w:val="24"/>
        </w:rPr>
        <w:t>g’</w:t>
      </w:r>
      <w:r w:rsidRPr="00774AAE">
        <w:rPr>
          <w:rFonts w:ascii="Palatino" w:eastAsia="MS Mincho" w:hAnsi="Palatino"/>
          <w:sz w:val="24"/>
        </w:rPr>
        <w:t xml:space="preserve">, and the </w:t>
      </w:r>
      <w:r w:rsidR="00882FE7" w:rsidRPr="00774AAE">
        <w:rPr>
          <w:rFonts w:ascii="Palatino" w:eastAsia="MS Mincho" w:hAnsi="Palatino"/>
          <w:sz w:val="24"/>
        </w:rPr>
        <w:t xml:space="preserve">actual/observed </w:t>
      </w:r>
      <w:proofErr w:type="gramStart"/>
      <w:r w:rsidR="00882FE7" w:rsidRPr="00774AAE">
        <w:rPr>
          <w:rFonts w:ascii="Palatino" w:eastAsia="MS Mincho" w:hAnsi="Palatino"/>
          <w:sz w:val="24"/>
        </w:rPr>
        <w:t xml:space="preserve">output </w:t>
      </w:r>
      <w:r w:rsidRPr="00774AAE">
        <w:rPr>
          <w:rFonts w:ascii="Palatino" w:eastAsia="MS Mincho" w:hAnsi="Palatino"/>
          <w:sz w:val="24"/>
        </w:rPr>
        <w:t xml:space="preserve"> </w:t>
      </w:r>
      <w:proofErr w:type="spellStart"/>
      <w:r w:rsidRPr="00774AAE">
        <w:rPr>
          <w:rFonts w:ascii="Palatino" w:eastAsia="MS Mincho" w:hAnsi="Palatino"/>
          <w:b/>
          <w:sz w:val="24"/>
        </w:rPr>
        <w:t>g</w:t>
      </w:r>
      <w:r w:rsidRPr="00774AAE">
        <w:rPr>
          <w:rFonts w:ascii="Palatino" w:eastAsia="MS Mincho" w:hAnsi="Palatino"/>
          <w:i/>
          <w:sz w:val="24"/>
          <w:vertAlign w:val="subscript"/>
        </w:rPr>
        <w:t>i</w:t>
      </w:r>
      <w:proofErr w:type="spellEnd"/>
      <w:proofErr w:type="gramEnd"/>
      <w:r w:rsidRPr="00774AAE">
        <w:rPr>
          <w:rFonts w:ascii="Palatino" w:eastAsia="MS Mincho" w:hAnsi="Palatino"/>
          <w:sz w:val="24"/>
        </w:rPr>
        <w:t>.</w:t>
      </w:r>
    </w:p>
    <w:p w14:paraId="19EAD092" w14:textId="77777777" w:rsidR="005F5AB2" w:rsidRPr="00774AAE" w:rsidRDefault="005F5AB2">
      <w:pPr>
        <w:pStyle w:val="PlainText"/>
        <w:rPr>
          <w:rFonts w:ascii="Palatino" w:eastAsia="MS Mincho" w:hAnsi="Palatino"/>
          <w:sz w:val="24"/>
        </w:rPr>
      </w:pPr>
    </w:p>
    <w:p w14:paraId="60503DFD" w14:textId="6F9BCDD8"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FD571D" w:rsidRPr="00774AAE">
        <w:rPr>
          <w:rFonts w:ascii="Palatino" w:eastAsia="MS Mincho" w:hAnsi="Palatino"/>
          <w:b/>
          <w:bCs/>
          <w:sz w:val="24"/>
        </w:rPr>
        <w:t>iii</w:t>
      </w:r>
      <w:r w:rsidRPr="00774AAE">
        <w:rPr>
          <w:rFonts w:ascii="Palatino" w:eastAsia="MS Mincho" w:hAnsi="Palatino"/>
          <w:b/>
          <w:bCs/>
          <w:sz w:val="24"/>
        </w:rPr>
        <w:t>)</w:t>
      </w:r>
      <w:r w:rsidRPr="00774AAE">
        <w:rPr>
          <w:rFonts w:ascii="Palatino" w:eastAsia="MS Mincho" w:hAnsi="Palatino"/>
          <w:sz w:val="24"/>
        </w:rPr>
        <w:t xml:space="preserve"> Compute the length of the output vector, </w:t>
      </w:r>
      <w:r w:rsidRPr="00774AAE">
        <w:rPr>
          <w:rFonts w:ascii="Palatino" w:eastAsia="MS Mincho" w:hAnsi="Palatino"/>
          <w:b/>
          <w:sz w:val="24"/>
        </w:rPr>
        <w:t>g’.</w:t>
      </w:r>
    </w:p>
    <w:p w14:paraId="016701A9" w14:textId="77777777" w:rsidR="005F5AB2" w:rsidRPr="00774AAE" w:rsidRDefault="005F5AB2">
      <w:pPr>
        <w:pStyle w:val="PlainText"/>
        <w:rPr>
          <w:rFonts w:ascii="Palatino" w:eastAsia="MS Mincho" w:hAnsi="Palatino"/>
          <w:sz w:val="24"/>
        </w:rPr>
      </w:pPr>
    </w:p>
    <w:p w14:paraId="64CB1275" w14:textId="77777777" w:rsidR="00B56C93"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FD571D" w:rsidRPr="00774AAE">
        <w:rPr>
          <w:rFonts w:ascii="Palatino" w:eastAsia="MS Mincho" w:hAnsi="Palatino"/>
          <w:b/>
          <w:bCs/>
          <w:sz w:val="24"/>
        </w:rPr>
        <w:t>iv</w:t>
      </w:r>
      <w:r w:rsidRPr="00774AAE">
        <w:rPr>
          <w:rFonts w:ascii="Palatino" w:eastAsia="MS Mincho" w:hAnsi="Palatino"/>
          <w:b/>
          <w:bCs/>
          <w:sz w:val="24"/>
        </w:rPr>
        <w:t>)</w:t>
      </w:r>
      <w:r w:rsidRPr="00774AAE">
        <w:rPr>
          <w:rFonts w:ascii="Palatino" w:eastAsia="MS Mincho" w:hAnsi="Palatino"/>
          <w:sz w:val="24"/>
        </w:rPr>
        <w:t xml:space="preserve"> Test the selectivity of the system by generating a new set of </w:t>
      </w:r>
      <w:r w:rsidR="0063568F" w:rsidRPr="00774AAE">
        <w:rPr>
          <w:rFonts w:ascii="Palatino" w:eastAsia="MS Mincho" w:hAnsi="Palatino"/>
          <w:sz w:val="24"/>
        </w:rPr>
        <w:t xml:space="preserve">50 </w:t>
      </w:r>
      <w:r w:rsidRPr="00774AAE">
        <w:rPr>
          <w:rFonts w:ascii="Palatino" w:eastAsia="MS Mincho" w:hAnsi="Palatino"/>
          <w:sz w:val="24"/>
        </w:rPr>
        <w:t>random vectors</w:t>
      </w:r>
      <w:r w:rsidR="0063568F" w:rsidRPr="00774AAE">
        <w:rPr>
          <w:rFonts w:ascii="Palatino" w:eastAsia="MS Mincho" w:hAnsi="Palatino"/>
          <w:sz w:val="24"/>
        </w:rPr>
        <w:t xml:space="preserve">, </w:t>
      </w:r>
      <w:r w:rsidR="00E441DB" w:rsidRPr="00774AAE">
        <w:rPr>
          <w:rFonts w:ascii="Palatino" w:eastAsia="MS Mincho" w:hAnsi="Palatino"/>
          <w:sz w:val="24"/>
        </w:rPr>
        <w:t xml:space="preserve">let’s call them </w:t>
      </w:r>
      <w:r w:rsidR="00E441DB" w:rsidRPr="00774AAE">
        <w:rPr>
          <w:rFonts w:ascii="Palatino" w:eastAsia="MS Mincho" w:hAnsi="Palatino"/>
          <w:b/>
          <w:sz w:val="24"/>
        </w:rPr>
        <w:t>h</w:t>
      </w:r>
      <w:r w:rsidR="00E441DB" w:rsidRPr="00774AAE">
        <w:rPr>
          <w:rFonts w:ascii="Palatino" w:eastAsia="MS Mincho" w:hAnsi="Palatino"/>
          <w:sz w:val="24"/>
          <w:vertAlign w:val="subscript"/>
        </w:rPr>
        <w:t>i</w:t>
      </w:r>
      <w:r w:rsidR="0063568F" w:rsidRPr="00774AAE">
        <w:rPr>
          <w:rFonts w:ascii="Palatino" w:eastAsia="MS Mincho" w:hAnsi="Palatino"/>
          <w:sz w:val="24"/>
        </w:rPr>
        <w:t xml:space="preserve">, </w:t>
      </w:r>
      <w:r w:rsidR="00CB4A8D" w:rsidRPr="00774AAE">
        <w:rPr>
          <w:rFonts w:ascii="Palatino" w:eastAsia="MS Mincho" w:hAnsi="Palatino"/>
          <w:sz w:val="24"/>
        </w:rPr>
        <w:t xml:space="preserve">and </w:t>
      </w:r>
      <w:r w:rsidR="00877D4A" w:rsidRPr="00774AAE">
        <w:rPr>
          <w:rFonts w:ascii="Palatino" w:eastAsia="MS Mincho" w:hAnsi="Palatino"/>
          <w:sz w:val="24"/>
        </w:rPr>
        <w:t>computing the predicted outputs (</w:t>
      </w:r>
      <w:r w:rsidR="008F4815" w:rsidRPr="00774AAE">
        <w:rPr>
          <w:rFonts w:ascii="Palatino" w:eastAsia="MS Mincho" w:hAnsi="Palatino"/>
          <w:b/>
          <w:sz w:val="24"/>
        </w:rPr>
        <w:t>h</w:t>
      </w:r>
      <w:r w:rsidR="00877D4A" w:rsidRPr="00774AAE">
        <w:rPr>
          <w:rFonts w:ascii="Palatino" w:eastAsia="MS Mincho" w:hAnsi="Palatino"/>
          <w:b/>
          <w:sz w:val="24"/>
          <w:vertAlign w:val="subscript"/>
        </w:rPr>
        <w:t>i</w:t>
      </w:r>
      <w:r w:rsidR="00877D4A" w:rsidRPr="00774AAE">
        <w:rPr>
          <w:rFonts w:ascii="Palatino" w:eastAsia="MS Mincho" w:hAnsi="Palatino"/>
          <w:b/>
          <w:sz w:val="24"/>
        </w:rPr>
        <w:t>’</w:t>
      </w:r>
      <w:r w:rsidR="00877D4A" w:rsidRPr="00774AAE">
        <w:rPr>
          <w:rFonts w:ascii="Palatino" w:eastAsia="MS Mincho" w:hAnsi="Palatino"/>
          <w:sz w:val="24"/>
        </w:rPr>
        <w:t xml:space="preserve">) using the </w:t>
      </w:r>
      <w:r w:rsidR="00877D4A" w:rsidRPr="00774AAE">
        <w:rPr>
          <w:rFonts w:ascii="Palatino" w:eastAsia="MS Mincho" w:hAnsi="Palatino"/>
          <w:b/>
          <w:sz w:val="24"/>
        </w:rPr>
        <w:t>A</w:t>
      </w:r>
      <w:r w:rsidR="00877D4A" w:rsidRPr="00774AAE">
        <w:rPr>
          <w:rFonts w:ascii="Palatino" w:eastAsia="MS Mincho" w:hAnsi="Palatino"/>
          <w:sz w:val="24"/>
        </w:rPr>
        <w:t xml:space="preserve"> matrix you constructed above (i.e., find the matrix product between each </w:t>
      </w:r>
      <w:r w:rsidR="00FF0AC7" w:rsidRPr="00774AAE">
        <w:rPr>
          <w:rFonts w:ascii="Palatino" w:eastAsia="MS Mincho" w:hAnsi="Palatino"/>
          <w:b/>
          <w:sz w:val="24"/>
        </w:rPr>
        <w:t>h</w:t>
      </w:r>
      <w:r w:rsidR="00877D4A" w:rsidRPr="00774AAE">
        <w:rPr>
          <w:rFonts w:ascii="Palatino" w:eastAsia="MS Mincho" w:hAnsi="Palatino"/>
          <w:b/>
          <w:sz w:val="24"/>
          <w:vertAlign w:val="subscript"/>
        </w:rPr>
        <w:t>i</w:t>
      </w:r>
      <w:r w:rsidR="00877D4A" w:rsidRPr="00774AAE">
        <w:rPr>
          <w:rFonts w:ascii="Palatino" w:eastAsia="MS Mincho" w:hAnsi="Palatino"/>
          <w:sz w:val="24"/>
        </w:rPr>
        <w:t xml:space="preserve"> vector and </w:t>
      </w:r>
      <w:r w:rsidR="00877D4A" w:rsidRPr="00774AAE">
        <w:rPr>
          <w:rFonts w:ascii="Palatino" w:eastAsia="MS Mincho" w:hAnsi="Palatino"/>
          <w:b/>
          <w:sz w:val="24"/>
        </w:rPr>
        <w:t>A</w:t>
      </w:r>
      <w:r w:rsidR="00877D4A" w:rsidRPr="00774AAE">
        <w:rPr>
          <w:rFonts w:ascii="Palatino" w:eastAsia="MS Mincho" w:hAnsi="Palatino"/>
          <w:sz w:val="24"/>
        </w:rPr>
        <w:t xml:space="preserve">: </w:t>
      </w:r>
      <w:r w:rsidR="00877D4A" w:rsidRPr="00774AAE">
        <w:rPr>
          <w:rFonts w:ascii="Palatino" w:eastAsia="MS Mincho" w:hAnsi="Palatino"/>
          <w:b/>
          <w:sz w:val="24"/>
        </w:rPr>
        <w:t>A</w:t>
      </w:r>
      <w:r w:rsidR="00FF0AC7" w:rsidRPr="00774AAE">
        <w:rPr>
          <w:rFonts w:ascii="Palatino" w:eastAsia="MS Mincho" w:hAnsi="Palatino"/>
          <w:b/>
          <w:sz w:val="24"/>
        </w:rPr>
        <w:t>h</w:t>
      </w:r>
      <w:r w:rsidR="00877D4A" w:rsidRPr="00774AAE">
        <w:rPr>
          <w:rFonts w:ascii="Palatino" w:eastAsia="MS Mincho" w:hAnsi="Palatino"/>
          <w:i/>
          <w:sz w:val="24"/>
          <w:vertAlign w:val="subscript"/>
        </w:rPr>
        <w:t>i</w:t>
      </w:r>
      <w:r w:rsidR="00877D4A" w:rsidRPr="00774AAE">
        <w:rPr>
          <w:rFonts w:ascii="Palatino" w:eastAsia="MS Mincho" w:hAnsi="Palatino"/>
          <w:sz w:val="24"/>
        </w:rPr>
        <w:t>).</w:t>
      </w:r>
      <w:r w:rsidRPr="00774AAE">
        <w:rPr>
          <w:rFonts w:ascii="Palatino" w:eastAsia="MS Mincho" w:hAnsi="Palatino"/>
          <w:sz w:val="24"/>
        </w:rPr>
        <w:t xml:space="preserve"> </w:t>
      </w:r>
    </w:p>
    <w:p w14:paraId="79BD6BD9" w14:textId="77777777" w:rsidR="00B56C93" w:rsidRDefault="00B56C93">
      <w:pPr>
        <w:pStyle w:val="PlainText"/>
        <w:rPr>
          <w:rFonts w:ascii="Palatino" w:eastAsia="MS Mincho" w:hAnsi="Palatino"/>
          <w:sz w:val="24"/>
        </w:rPr>
      </w:pPr>
    </w:p>
    <w:p w14:paraId="7CEE3788" w14:textId="77777777" w:rsidR="00B56C93" w:rsidRDefault="005F5AB2">
      <w:pPr>
        <w:pStyle w:val="PlainText"/>
        <w:rPr>
          <w:rFonts w:ascii="Palatino" w:eastAsia="MS Mincho" w:hAnsi="Palatino"/>
          <w:sz w:val="24"/>
        </w:rPr>
      </w:pPr>
      <w:r w:rsidRPr="00774AAE">
        <w:rPr>
          <w:rFonts w:ascii="Palatino" w:eastAsia="MS Mincho" w:hAnsi="Palatino"/>
          <w:sz w:val="24"/>
        </w:rPr>
        <w:t xml:space="preserve">If the system develops any selectivity, we hope that the output of the system </w:t>
      </w:r>
      <w:r w:rsidR="00137445" w:rsidRPr="00774AAE">
        <w:rPr>
          <w:rFonts w:ascii="Palatino" w:eastAsia="MS Mincho" w:hAnsi="Palatino"/>
          <w:sz w:val="24"/>
        </w:rPr>
        <w:t>from</w:t>
      </w:r>
      <w:r w:rsidRPr="00774AAE">
        <w:rPr>
          <w:rFonts w:ascii="Palatino" w:eastAsia="MS Mincho" w:hAnsi="Palatino"/>
          <w:sz w:val="24"/>
        </w:rPr>
        <w:t xml:space="preserve"> a new random vector would be small. </w:t>
      </w:r>
      <w:r w:rsidR="00137445" w:rsidRPr="00774AAE">
        <w:rPr>
          <w:rFonts w:ascii="Palatino" w:eastAsia="MS Mincho" w:hAnsi="Palatino"/>
          <w:sz w:val="24"/>
        </w:rPr>
        <w:t>To check, compute the length of the output vectors (</w:t>
      </w:r>
      <w:r w:rsidR="008F4815" w:rsidRPr="00774AAE">
        <w:rPr>
          <w:rFonts w:ascii="Palatino" w:eastAsia="MS Mincho" w:hAnsi="Palatino"/>
          <w:b/>
          <w:sz w:val="24"/>
        </w:rPr>
        <w:t>h</w:t>
      </w:r>
      <w:r w:rsidR="00137445" w:rsidRPr="00774AAE">
        <w:rPr>
          <w:rFonts w:ascii="Palatino" w:eastAsia="MS Mincho" w:hAnsi="Palatino"/>
          <w:sz w:val="24"/>
          <w:vertAlign w:val="subscript"/>
        </w:rPr>
        <w:t>i</w:t>
      </w:r>
      <w:r w:rsidR="00137445" w:rsidRPr="00774AAE">
        <w:rPr>
          <w:rFonts w:ascii="Palatino" w:eastAsia="MS Mincho" w:hAnsi="Palatino"/>
          <w:sz w:val="24"/>
        </w:rPr>
        <w:t>’)</w:t>
      </w:r>
      <w:r w:rsidR="008F4815" w:rsidRPr="00774AAE">
        <w:rPr>
          <w:rFonts w:ascii="Palatino" w:eastAsia="MS Mincho" w:hAnsi="Palatino"/>
          <w:sz w:val="24"/>
        </w:rPr>
        <w:t xml:space="preserve"> </w:t>
      </w:r>
      <w:r w:rsidR="00137445" w:rsidRPr="00774AAE">
        <w:rPr>
          <w:rFonts w:ascii="Palatino" w:eastAsia="MS Mincho" w:hAnsi="Palatino"/>
          <w:sz w:val="24"/>
        </w:rPr>
        <w:t>for the new random vectors and the length of the vectors that were stored (</w:t>
      </w:r>
      <w:proofErr w:type="spellStart"/>
      <w:r w:rsidR="00137445" w:rsidRPr="00774AAE">
        <w:rPr>
          <w:rFonts w:ascii="Palatino" w:eastAsia="MS Mincho" w:hAnsi="Palatino"/>
          <w:b/>
          <w:sz w:val="24"/>
        </w:rPr>
        <w:t>g</w:t>
      </w:r>
      <w:r w:rsidR="00137445" w:rsidRPr="00774AAE">
        <w:rPr>
          <w:rFonts w:ascii="Palatino" w:eastAsia="MS Mincho" w:hAnsi="Palatino"/>
          <w:sz w:val="24"/>
          <w:vertAlign w:val="subscript"/>
        </w:rPr>
        <w:t>i</w:t>
      </w:r>
      <w:proofErr w:type="spellEnd"/>
      <w:r w:rsidR="00137445" w:rsidRPr="00774AAE">
        <w:rPr>
          <w:rFonts w:ascii="Palatino" w:eastAsia="MS Mincho" w:hAnsi="Palatino"/>
          <w:sz w:val="24"/>
        </w:rPr>
        <w:t>)</w:t>
      </w:r>
      <w:r w:rsidR="00B25879" w:rsidRPr="00774AAE">
        <w:rPr>
          <w:rFonts w:ascii="Palatino" w:eastAsia="MS Mincho" w:hAnsi="Palatino"/>
          <w:sz w:val="24"/>
        </w:rPr>
        <w:t xml:space="preserve"> for your connectivity matrix </w:t>
      </w:r>
      <w:r w:rsidR="00B25879" w:rsidRPr="00774AAE">
        <w:rPr>
          <w:rFonts w:ascii="Palatino" w:eastAsia="MS Mincho" w:hAnsi="Palatino"/>
          <w:b/>
          <w:sz w:val="24"/>
        </w:rPr>
        <w:t>A</w:t>
      </w:r>
      <w:r w:rsidR="00137445" w:rsidRPr="00774AAE">
        <w:rPr>
          <w:rFonts w:ascii="Palatino" w:eastAsia="MS Mincho" w:hAnsi="Palatino"/>
          <w:sz w:val="24"/>
        </w:rPr>
        <w:t xml:space="preserve">. </w:t>
      </w:r>
    </w:p>
    <w:p w14:paraId="10B7C646" w14:textId="59D54F6C" w:rsidR="007357A6" w:rsidRPr="00774AAE" w:rsidRDefault="00137445">
      <w:pPr>
        <w:pStyle w:val="PlainText"/>
        <w:rPr>
          <w:rFonts w:ascii="Palatino" w:eastAsia="MS Mincho" w:hAnsi="Palatino"/>
          <w:sz w:val="24"/>
        </w:rPr>
      </w:pPr>
      <w:r w:rsidRPr="00774AAE">
        <w:rPr>
          <w:rFonts w:ascii="Palatino" w:eastAsia="MS Mincho" w:hAnsi="Palatino"/>
          <w:sz w:val="24"/>
        </w:rPr>
        <w:t xml:space="preserve">Compare the average length of </w:t>
      </w:r>
      <w:r w:rsidR="008F4815" w:rsidRPr="00774AAE">
        <w:rPr>
          <w:rFonts w:ascii="Palatino" w:eastAsia="MS Mincho" w:hAnsi="Palatino"/>
          <w:b/>
          <w:sz w:val="24"/>
        </w:rPr>
        <w:t>h</w:t>
      </w:r>
      <w:r w:rsidRPr="00774AAE">
        <w:rPr>
          <w:rFonts w:ascii="Palatino" w:eastAsia="MS Mincho" w:hAnsi="Palatino"/>
          <w:sz w:val="24"/>
          <w:vertAlign w:val="subscript"/>
        </w:rPr>
        <w:t>i</w:t>
      </w:r>
      <w:r w:rsidRPr="00774AAE">
        <w:rPr>
          <w:rFonts w:ascii="Palatino" w:eastAsia="MS Mincho" w:hAnsi="Palatino"/>
          <w:sz w:val="24"/>
        </w:rPr>
        <w:t xml:space="preserve">’ to the average length of </w:t>
      </w:r>
      <w:proofErr w:type="spellStart"/>
      <w:r w:rsidRPr="00774AAE">
        <w:rPr>
          <w:rFonts w:ascii="Palatino" w:eastAsia="MS Mincho" w:hAnsi="Palatino"/>
          <w:b/>
          <w:sz w:val="24"/>
        </w:rPr>
        <w:t>g</w:t>
      </w:r>
      <w:r w:rsidRPr="00774AAE">
        <w:rPr>
          <w:rFonts w:ascii="Palatino" w:eastAsia="MS Mincho" w:hAnsi="Palatino"/>
          <w:sz w:val="24"/>
          <w:vertAlign w:val="subscript"/>
        </w:rPr>
        <w:t>i</w:t>
      </w:r>
      <w:proofErr w:type="spellEnd"/>
      <w:r w:rsidRPr="00774AAE">
        <w:rPr>
          <w:rFonts w:ascii="Palatino" w:eastAsia="MS Mincho" w:hAnsi="Palatino"/>
          <w:sz w:val="24"/>
          <w:vertAlign w:val="subscript"/>
        </w:rPr>
        <w:t>.</w:t>
      </w:r>
      <w:r w:rsidR="005F5AB2" w:rsidRPr="00774AAE">
        <w:rPr>
          <w:rFonts w:ascii="Palatino" w:eastAsia="MS Mincho" w:hAnsi="Palatino"/>
          <w:sz w:val="24"/>
        </w:rPr>
        <w:t xml:space="preserve"> </w:t>
      </w:r>
      <w:r w:rsidR="002E39D5" w:rsidRPr="00774AAE">
        <w:rPr>
          <w:rFonts w:ascii="Palatino" w:eastAsia="MS Mincho" w:hAnsi="Palatino"/>
          <w:sz w:val="24"/>
        </w:rPr>
        <w:t xml:space="preserve">(Optional: </w:t>
      </w:r>
      <w:r w:rsidR="005F5AB2" w:rsidRPr="00774AAE">
        <w:rPr>
          <w:rFonts w:ascii="Palatino" w:eastAsia="MS Mincho" w:hAnsi="Palatino"/>
          <w:sz w:val="24"/>
        </w:rPr>
        <w:t xml:space="preserve">If you feel ambitious, you might plot the length data collected here in the form of a histogram as you did before in </w:t>
      </w:r>
      <w:r w:rsidR="00776F44" w:rsidRPr="00774AAE">
        <w:rPr>
          <w:rFonts w:ascii="Palatino" w:eastAsia="MS Mincho" w:hAnsi="Palatino"/>
          <w:sz w:val="24"/>
        </w:rPr>
        <w:t>homework 1</w:t>
      </w:r>
      <w:r w:rsidR="005F5AB2" w:rsidRPr="00774AAE">
        <w:rPr>
          <w:rFonts w:ascii="Palatino" w:eastAsia="MS Mincho" w:hAnsi="Palatino"/>
          <w:sz w:val="24"/>
        </w:rPr>
        <w:t>.</w:t>
      </w:r>
      <w:r w:rsidR="002E39D5" w:rsidRPr="00774AAE">
        <w:rPr>
          <w:rFonts w:ascii="Palatino" w:eastAsia="MS Mincho" w:hAnsi="Palatino"/>
          <w:sz w:val="24"/>
        </w:rPr>
        <w:t xml:space="preserve">  You might want to generate many more random vectors</w:t>
      </w:r>
      <w:r w:rsidR="0032472A" w:rsidRPr="00774AAE">
        <w:rPr>
          <w:rFonts w:ascii="Palatino" w:eastAsia="MS Mincho" w:hAnsi="Palatino"/>
          <w:sz w:val="24"/>
        </w:rPr>
        <w:t xml:space="preserve"> (say 500)</w:t>
      </w:r>
      <w:r w:rsidR="002E39D5" w:rsidRPr="00774AAE">
        <w:rPr>
          <w:rFonts w:ascii="Palatino" w:eastAsia="MS Mincho" w:hAnsi="Palatino"/>
          <w:sz w:val="24"/>
        </w:rPr>
        <w:t xml:space="preserve"> so that the histogram is reliable.)</w:t>
      </w:r>
    </w:p>
    <w:p w14:paraId="67B74F56" w14:textId="47D0843E" w:rsidR="005F5AB2" w:rsidRPr="00774AAE" w:rsidRDefault="00BF2D9E">
      <w:pPr>
        <w:pStyle w:val="PlainText"/>
        <w:rPr>
          <w:rFonts w:ascii="Palatino" w:eastAsia="MS Mincho" w:hAnsi="Palatino"/>
          <w:sz w:val="24"/>
        </w:rPr>
      </w:pPr>
      <w:ins w:id="4" w:author="Microsoft Office User" w:date="2019-04-02T22:24:00Z">
        <w:r w:rsidRPr="00BF2D9E">
          <w:rPr>
            <w:rFonts w:ascii="Palatino" w:eastAsia="MS Mincho" w:hAnsi="Palatino"/>
            <w:noProof/>
            <w:sz w:val="24"/>
          </w:rPr>
          <w:pict w14:anchorId="256E1046">
            <v:rect id="_x0000_i1026" alt="" style="width:480.1pt;height:.05pt;mso-width-percent:0;mso-height-percent:0;mso-width-percent:0;mso-height-percent:0" o:hralign="center" o:hrstd="t" o:hr="t" fillcolor="#aaa" stroked="f"/>
          </w:pict>
        </w:r>
      </w:ins>
    </w:p>
    <w:p w14:paraId="7E6B971E" w14:textId="77777777" w:rsidR="005F5AB2" w:rsidRPr="00774AAE" w:rsidRDefault="005F5AB2">
      <w:pPr>
        <w:pStyle w:val="PlainText"/>
        <w:rPr>
          <w:rFonts w:ascii="Palatino" w:eastAsia="MS Mincho" w:hAnsi="Palatino"/>
          <w:sz w:val="24"/>
        </w:rPr>
      </w:pPr>
    </w:p>
    <w:p w14:paraId="00914F64" w14:textId="399752B9"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FD571D" w:rsidRPr="00774AAE">
        <w:rPr>
          <w:rFonts w:ascii="Palatino" w:eastAsia="MS Mincho" w:hAnsi="Palatino"/>
          <w:b/>
          <w:bCs/>
          <w:sz w:val="24"/>
        </w:rPr>
        <w:t>e</w:t>
      </w:r>
      <w:proofErr w:type="gramStart"/>
      <w:r w:rsidRPr="00774AAE">
        <w:rPr>
          <w:rFonts w:ascii="Palatino" w:eastAsia="MS Mincho" w:hAnsi="Palatino"/>
          <w:b/>
          <w:bCs/>
          <w:sz w:val="24"/>
        </w:rPr>
        <w:t>)</w:t>
      </w:r>
      <w:r w:rsidR="0032472A" w:rsidRPr="00774AAE">
        <w:rPr>
          <w:rFonts w:ascii="Palatino" w:eastAsia="MS Mincho" w:hAnsi="Palatino"/>
          <w:b/>
          <w:bCs/>
          <w:sz w:val="24"/>
        </w:rPr>
        <w:t>(</w:t>
      </w:r>
      <w:proofErr w:type="gramEnd"/>
      <w:r w:rsidR="0032472A" w:rsidRPr="00774AAE">
        <w:rPr>
          <w:rFonts w:ascii="Palatino" w:eastAsia="MS Mincho" w:hAnsi="Palatino"/>
          <w:b/>
          <w:bCs/>
          <w:sz w:val="24"/>
        </w:rPr>
        <w:t>4 points)</w:t>
      </w:r>
      <w:r w:rsidRPr="00774AAE">
        <w:rPr>
          <w:rFonts w:ascii="Palatino" w:eastAsia="MS Mincho" w:hAnsi="Palatino"/>
          <w:sz w:val="24"/>
        </w:rPr>
        <w:t xml:space="preserve"> Repeat </w:t>
      </w:r>
      <w:r w:rsidR="00CB4A8D" w:rsidRPr="00774AAE">
        <w:rPr>
          <w:rFonts w:ascii="Palatino" w:eastAsia="MS Mincho" w:hAnsi="Palatino"/>
          <w:sz w:val="24"/>
        </w:rPr>
        <w:t>(</w:t>
      </w:r>
      <w:r w:rsidR="00B25879" w:rsidRPr="00774AAE">
        <w:rPr>
          <w:rFonts w:ascii="Palatino" w:eastAsia="MS Mincho" w:hAnsi="Palatino"/>
          <w:sz w:val="24"/>
        </w:rPr>
        <w:t>a</w:t>
      </w:r>
      <w:r w:rsidR="00CB4A8D" w:rsidRPr="00774AAE">
        <w:rPr>
          <w:rFonts w:ascii="Palatino" w:eastAsia="MS Mincho" w:hAnsi="Palatino"/>
          <w:sz w:val="24"/>
        </w:rPr>
        <w:t>)</w:t>
      </w:r>
      <w:r w:rsidR="00E441DB" w:rsidRPr="00774AAE">
        <w:rPr>
          <w:rFonts w:ascii="Palatino" w:eastAsia="MS Mincho" w:hAnsi="Palatino"/>
          <w:sz w:val="24"/>
        </w:rPr>
        <w:t xml:space="preserve"> – (</w:t>
      </w:r>
      <w:r w:rsidR="00B25879" w:rsidRPr="00774AAE">
        <w:rPr>
          <w:rFonts w:ascii="Palatino" w:eastAsia="MS Mincho" w:hAnsi="Palatino"/>
          <w:sz w:val="24"/>
        </w:rPr>
        <w:t>d</w:t>
      </w:r>
      <w:r w:rsidR="00E441DB" w:rsidRPr="00774AAE">
        <w:rPr>
          <w:rFonts w:ascii="Palatino" w:eastAsia="MS Mincho" w:hAnsi="Palatino"/>
          <w:sz w:val="24"/>
        </w:rPr>
        <w:t xml:space="preserve">) </w:t>
      </w:r>
      <w:r w:rsidRPr="00774AAE">
        <w:rPr>
          <w:rFonts w:ascii="Palatino" w:eastAsia="MS Mincho" w:hAnsi="Palatino"/>
          <w:sz w:val="24"/>
        </w:rPr>
        <w:t xml:space="preserve">for different numbers of </w:t>
      </w:r>
      <w:r w:rsidR="00547B25" w:rsidRPr="00774AAE">
        <w:rPr>
          <w:rFonts w:ascii="Palatino" w:eastAsia="MS Mincho" w:hAnsi="Palatino"/>
          <w:sz w:val="24"/>
        </w:rPr>
        <w:t xml:space="preserve">pairs of </w:t>
      </w:r>
      <w:r w:rsidRPr="00774AAE">
        <w:rPr>
          <w:rFonts w:ascii="Palatino" w:eastAsia="MS Mincho" w:hAnsi="Palatino"/>
          <w:sz w:val="24"/>
        </w:rPr>
        <w:t>stored vectors</w:t>
      </w:r>
      <w:r w:rsidR="007357A6" w:rsidRPr="00774AAE">
        <w:rPr>
          <w:rFonts w:ascii="Palatino" w:eastAsia="MS Mincho" w:hAnsi="Palatino"/>
          <w:sz w:val="24"/>
        </w:rPr>
        <w:t xml:space="preserve"> (you should have </w:t>
      </w:r>
      <w:r w:rsidR="0063568F" w:rsidRPr="00774AAE">
        <w:rPr>
          <w:rFonts w:ascii="Palatino" w:eastAsia="MS Mincho" w:hAnsi="Palatino"/>
          <w:sz w:val="24"/>
        </w:rPr>
        <w:t xml:space="preserve">a </w:t>
      </w:r>
      <w:r w:rsidR="007357A6" w:rsidRPr="00774AAE">
        <w:rPr>
          <w:rFonts w:ascii="Palatino" w:eastAsia="MS Mincho" w:hAnsi="Palatino"/>
          <w:sz w:val="24"/>
        </w:rPr>
        <w:t xml:space="preserve">new </w:t>
      </w:r>
      <w:r w:rsidR="007357A6" w:rsidRPr="00774AAE">
        <w:rPr>
          <w:rFonts w:ascii="Palatino" w:eastAsia="MS Mincho" w:hAnsi="Palatino"/>
          <w:b/>
          <w:sz w:val="24"/>
        </w:rPr>
        <w:t>A</w:t>
      </w:r>
      <w:r w:rsidR="007357A6" w:rsidRPr="00774AAE">
        <w:rPr>
          <w:rFonts w:ascii="Palatino" w:eastAsia="MS Mincho" w:hAnsi="Palatino"/>
          <w:sz w:val="24"/>
        </w:rPr>
        <w:t xml:space="preserve"> matri</w:t>
      </w:r>
      <w:r w:rsidR="0063568F" w:rsidRPr="00774AAE">
        <w:rPr>
          <w:rFonts w:ascii="Palatino" w:eastAsia="MS Mincho" w:hAnsi="Palatino"/>
          <w:sz w:val="24"/>
        </w:rPr>
        <w:t>x for each</w:t>
      </w:r>
      <w:r w:rsidR="007357A6" w:rsidRPr="00774AAE">
        <w:rPr>
          <w:rFonts w:ascii="Palatino" w:eastAsia="MS Mincho" w:hAnsi="Palatino"/>
          <w:sz w:val="24"/>
        </w:rPr>
        <w:t>)</w:t>
      </w:r>
      <w:r w:rsidRPr="00774AAE">
        <w:rPr>
          <w:rFonts w:ascii="Palatino" w:eastAsia="MS Mincho" w:hAnsi="Palatino"/>
          <w:sz w:val="24"/>
        </w:rPr>
        <w:t xml:space="preserve">, and observe how the behavior of the system deteriorates as more and more vectors are stored.  </w:t>
      </w:r>
      <w:r w:rsidR="00E92C5C" w:rsidRPr="00774AAE">
        <w:rPr>
          <w:rFonts w:ascii="Palatino" w:eastAsia="MS Mincho" w:hAnsi="Palatino"/>
          <w:sz w:val="24"/>
        </w:rPr>
        <w:t xml:space="preserve">Of your </w:t>
      </w:r>
      <w:proofErr w:type="gramStart"/>
      <w:r w:rsidR="00E92C5C" w:rsidRPr="00774AAE">
        <w:rPr>
          <w:rFonts w:ascii="Palatino" w:eastAsia="MS Mincho" w:hAnsi="Palatino"/>
          <w:sz w:val="24"/>
        </w:rPr>
        <w:t>100</w:t>
      </w:r>
      <w:r w:rsidRPr="00774AAE">
        <w:rPr>
          <w:rFonts w:ascii="Palatino" w:eastAsia="MS Mincho" w:hAnsi="Palatino"/>
          <w:sz w:val="24"/>
        </w:rPr>
        <w:t xml:space="preserve"> dimensional</w:t>
      </w:r>
      <w:proofErr w:type="gramEnd"/>
      <w:r w:rsidRPr="00774AAE">
        <w:rPr>
          <w:rFonts w:ascii="Palatino" w:eastAsia="MS Mincho" w:hAnsi="Palatino"/>
          <w:sz w:val="24"/>
        </w:rPr>
        <w:t xml:space="preserve"> system, interesting numbers of stored vectors to look at would range from 1</w:t>
      </w:r>
      <w:r w:rsidR="00547B25" w:rsidRPr="00774AAE">
        <w:rPr>
          <w:rFonts w:ascii="Palatino" w:eastAsia="MS Mincho" w:hAnsi="Palatino"/>
          <w:sz w:val="24"/>
        </w:rPr>
        <w:t xml:space="preserve"> pair</w:t>
      </w:r>
      <w:r w:rsidRPr="00774AAE">
        <w:rPr>
          <w:rFonts w:ascii="Palatino" w:eastAsia="MS Mincho" w:hAnsi="Palatino"/>
          <w:sz w:val="24"/>
        </w:rPr>
        <w:t xml:space="preserve"> (which should give perfect results!) to </w:t>
      </w:r>
      <w:r w:rsidR="00E92C5C" w:rsidRPr="00774AAE">
        <w:rPr>
          <w:rFonts w:ascii="Palatino" w:eastAsia="MS Mincho" w:hAnsi="Palatino"/>
          <w:sz w:val="24"/>
        </w:rPr>
        <w:t>100</w:t>
      </w:r>
      <w:r w:rsidRPr="00774AAE">
        <w:rPr>
          <w:rFonts w:ascii="Palatino" w:eastAsia="MS Mincho" w:hAnsi="Palatino"/>
          <w:sz w:val="24"/>
        </w:rPr>
        <w:t xml:space="preserve"> (should be poor) with a few intermediate values</w:t>
      </w:r>
      <w:r w:rsidR="00E92C5C" w:rsidRPr="00774AAE">
        <w:rPr>
          <w:rFonts w:ascii="Palatino" w:eastAsia="MS Mincho" w:hAnsi="Palatino"/>
          <w:sz w:val="24"/>
        </w:rPr>
        <w:t>: 20, 40, 60, and 8</w:t>
      </w:r>
      <w:r w:rsidR="00776F44" w:rsidRPr="00774AAE">
        <w:rPr>
          <w:rFonts w:ascii="Palatino" w:eastAsia="MS Mincho" w:hAnsi="Palatino"/>
          <w:sz w:val="24"/>
        </w:rPr>
        <w:t>0</w:t>
      </w:r>
      <w:r w:rsidR="00547B25" w:rsidRPr="00774AAE">
        <w:rPr>
          <w:rFonts w:ascii="Palatino" w:eastAsia="MS Mincho" w:hAnsi="Palatino"/>
          <w:sz w:val="24"/>
        </w:rPr>
        <w:t xml:space="preserve"> pairs</w:t>
      </w:r>
      <w:r w:rsidRPr="00774AAE">
        <w:rPr>
          <w:rFonts w:ascii="Palatino" w:eastAsia="MS Mincho" w:hAnsi="Palatino"/>
          <w:sz w:val="24"/>
        </w:rPr>
        <w:t>.</w:t>
      </w:r>
    </w:p>
    <w:p w14:paraId="619F5B9C" w14:textId="7865756D" w:rsidR="005F5AB2" w:rsidRPr="00774AAE" w:rsidRDefault="00BF2D9E">
      <w:pPr>
        <w:pStyle w:val="PlainText"/>
        <w:rPr>
          <w:rFonts w:ascii="Palatino" w:eastAsia="MS Mincho" w:hAnsi="Palatino"/>
          <w:sz w:val="24"/>
        </w:rPr>
      </w:pPr>
      <w:ins w:id="5" w:author="Microsoft Office User" w:date="2019-04-02T22:24:00Z">
        <w:r w:rsidRPr="00BF2D9E">
          <w:rPr>
            <w:rFonts w:ascii="Palatino" w:eastAsia="MS Mincho" w:hAnsi="Palatino"/>
            <w:noProof/>
            <w:sz w:val="24"/>
          </w:rPr>
          <w:pict w14:anchorId="457D7104">
            <v:rect id="_x0000_i1025" alt="" style="width:480.1pt;height:.05pt;mso-width-percent:0;mso-height-percent:0;mso-width-percent:0;mso-height-percent:0" o:hralign="center" o:hrstd="t" o:hr="t" fillcolor="#aaa" stroked="f"/>
          </w:pict>
        </w:r>
      </w:ins>
    </w:p>
    <w:p w14:paraId="1E0D390A" w14:textId="77777777" w:rsidR="007357A6" w:rsidRPr="00774AAE" w:rsidRDefault="007357A6">
      <w:pPr>
        <w:pStyle w:val="PlainText"/>
        <w:rPr>
          <w:rFonts w:ascii="Palatino" w:eastAsia="MS Mincho" w:hAnsi="Palatino"/>
          <w:sz w:val="24"/>
        </w:rPr>
      </w:pPr>
    </w:p>
    <w:p w14:paraId="398A56ED" w14:textId="366F822A" w:rsidR="005F5AB2" w:rsidRPr="00774AAE" w:rsidRDefault="005F5AB2">
      <w:pPr>
        <w:pStyle w:val="PlainText"/>
        <w:rPr>
          <w:rFonts w:ascii="Palatino" w:eastAsia="MS Mincho" w:hAnsi="Palatino"/>
          <w:bCs/>
          <w:sz w:val="24"/>
        </w:rPr>
      </w:pPr>
      <w:r w:rsidRPr="00774AAE">
        <w:rPr>
          <w:rFonts w:ascii="Palatino" w:eastAsia="MS Mincho" w:hAnsi="Palatino"/>
          <w:b/>
          <w:sz w:val="24"/>
        </w:rPr>
        <w:t>Fourth</w:t>
      </w:r>
      <w:r w:rsidR="002105C2" w:rsidRPr="00774AAE">
        <w:rPr>
          <w:rFonts w:ascii="Palatino" w:eastAsia="MS Mincho" w:hAnsi="Palatino"/>
          <w:b/>
          <w:sz w:val="24"/>
        </w:rPr>
        <w:t xml:space="preserve"> (6 points)</w:t>
      </w:r>
      <w:r w:rsidRPr="00774AAE">
        <w:rPr>
          <w:rFonts w:ascii="Palatino" w:eastAsia="MS Mincho" w:hAnsi="Palatino"/>
          <w:sz w:val="24"/>
        </w:rPr>
        <w:t xml:space="preserve">, perform a simple computational experiment using the system.  </w:t>
      </w:r>
      <w:r w:rsidRPr="00774AAE">
        <w:rPr>
          <w:rFonts w:ascii="Palatino" w:eastAsia="MS Mincho" w:hAnsi="Palatino"/>
          <w:b/>
          <w:bCs/>
          <w:sz w:val="24"/>
        </w:rPr>
        <w:t>You only need to do one of the below</w:t>
      </w:r>
      <w:r w:rsidR="0063568F" w:rsidRPr="00774AAE">
        <w:rPr>
          <w:rFonts w:ascii="Palatino" w:eastAsia="MS Mincho" w:hAnsi="Palatino"/>
          <w:b/>
          <w:bCs/>
          <w:sz w:val="24"/>
        </w:rPr>
        <w:t>.</w:t>
      </w:r>
      <w:r w:rsidR="000E366B" w:rsidRPr="00774AAE">
        <w:rPr>
          <w:rFonts w:ascii="Palatino" w:eastAsia="MS Mincho" w:hAnsi="Palatino"/>
          <w:bCs/>
          <w:sz w:val="24"/>
        </w:rPr>
        <w:t xml:space="preserve">  By now, you should know how to reasonably select your parameters, e.g., the dimensionality of your system, the number of samples you have run to make your case (neither </w:t>
      </w:r>
      <w:r w:rsidR="00E270D7" w:rsidRPr="00774AAE">
        <w:rPr>
          <w:rFonts w:ascii="Palatino" w:eastAsia="MS Mincho" w:hAnsi="Palatino"/>
          <w:bCs/>
          <w:sz w:val="24"/>
        </w:rPr>
        <w:t xml:space="preserve">of </w:t>
      </w:r>
      <w:r w:rsidR="000E366B" w:rsidRPr="00774AAE">
        <w:rPr>
          <w:rFonts w:ascii="Palatino" w:eastAsia="MS Mincho" w:hAnsi="Palatino"/>
          <w:bCs/>
          <w:sz w:val="24"/>
        </w:rPr>
        <w:t xml:space="preserve">these numbers should be small).  </w:t>
      </w:r>
      <w:proofErr w:type="gramStart"/>
      <w:r w:rsidR="000E366B" w:rsidRPr="00774AAE">
        <w:rPr>
          <w:rFonts w:ascii="Palatino" w:eastAsia="MS Mincho" w:hAnsi="Palatino"/>
          <w:bCs/>
          <w:sz w:val="24"/>
        </w:rPr>
        <w:t>So</w:t>
      </w:r>
      <w:proofErr w:type="gramEnd"/>
      <w:r w:rsidR="000E366B" w:rsidRPr="00774AAE">
        <w:rPr>
          <w:rFonts w:ascii="Palatino" w:eastAsia="MS Mincho" w:hAnsi="Palatino"/>
          <w:bCs/>
          <w:sz w:val="24"/>
        </w:rPr>
        <w:t xml:space="preserve"> we will not specify numbers in the following.  Please note however that you will earn only partial credits if your numbers are too small.</w:t>
      </w:r>
    </w:p>
    <w:p w14:paraId="0B358C94" w14:textId="77777777" w:rsidR="005F5AB2" w:rsidRPr="00774AAE" w:rsidRDefault="005F5AB2">
      <w:pPr>
        <w:pStyle w:val="PlainText"/>
        <w:rPr>
          <w:rFonts w:ascii="Palatino" w:eastAsia="MS Mincho" w:hAnsi="Palatino"/>
          <w:sz w:val="24"/>
        </w:rPr>
      </w:pPr>
    </w:p>
    <w:p w14:paraId="205ED260" w14:textId="6EE154E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FD571D" w:rsidRPr="00774AAE">
        <w:rPr>
          <w:rFonts w:ascii="Palatino" w:eastAsia="MS Mincho" w:hAnsi="Palatino"/>
          <w:b/>
          <w:bCs/>
          <w:sz w:val="24"/>
        </w:rPr>
        <w:t>a</w:t>
      </w:r>
      <w:r w:rsidRPr="00774AAE">
        <w:rPr>
          <w:rFonts w:ascii="Palatino" w:eastAsia="MS Mincho" w:hAnsi="Palatino"/>
          <w:b/>
          <w:bCs/>
          <w:sz w:val="24"/>
        </w:rPr>
        <w:t>)</w:t>
      </w:r>
      <w:r w:rsidRPr="00774AAE">
        <w:rPr>
          <w:rFonts w:ascii="Palatino" w:eastAsia="MS Mincho" w:hAnsi="Palatino"/>
          <w:sz w:val="24"/>
        </w:rPr>
        <w:t xml:space="preserve"> Destroy parts of the matrix at random </w:t>
      </w:r>
      <w:r w:rsidR="00DC20E9" w:rsidRPr="00774AAE">
        <w:rPr>
          <w:rFonts w:ascii="Palatino" w:eastAsia="MS Mincho" w:hAnsi="Palatino"/>
          <w:sz w:val="24"/>
        </w:rPr>
        <w:t xml:space="preserve">(by setting random indexes to zero) </w:t>
      </w:r>
      <w:r w:rsidRPr="00774AAE">
        <w:rPr>
          <w:rFonts w:ascii="Palatino" w:eastAsia="MS Mincho" w:hAnsi="Palatino"/>
          <w:sz w:val="24"/>
        </w:rPr>
        <w:t xml:space="preserve">and see how it distorts the output, that is, do a numerical </w:t>
      </w:r>
      <w:r w:rsidRPr="00774AAE">
        <w:rPr>
          <w:rFonts w:ascii="Palatino" w:eastAsia="MS Mincho" w:hAnsi="Palatino"/>
          <w:i/>
          <w:sz w:val="24"/>
        </w:rPr>
        <w:t>ablation</w:t>
      </w:r>
      <w:r w:rsidRPr="00774AAE">
        <w:rPr>
          <w:rFonts w:ascii="Palatino" w:eastAsia="MS Mincho" w:hAnsi="Palatino"/>
          <w:sz w:val="24"/>
        </w:rPr>
        <w:t xml:space="preserve"> experiment.  One of the virtues of matrix models is generally felt to be their resistance to noise and damage.  Although this statement is often made, it is seldom actually demonstrated.  Convince yourself that this biologically important property is true.  You can use the cosine between pre- and post- ablated outputs as a measure of damage.  There are other measures, but this is a reasonable one and it is easy to compute.</w:t>
      </w:r>
    </w:p>
    <w:p w14:paraId="70B960B9" w14:textId="77777777" w:rsidR="005F5AB2" w:rsidRPr="00774AAE" w:rsidRDefault="005F5AB2">
      <w:pPr>
        <w:pStyle w:val="PlainText"/>
        <w:rPr>
          <w:rFonts w:ascii="Palatino" w:eastAsia="MS Mincho" w:hAnsi="Palatino"/>
          <w:sz w:val="24"/>
        </w:rPr>
      </w:pPr>
    </w:p>
    <w:p w14:paraId="12C08DB9" w14:textId="77777777" w:rsidR="005F5AB2" w:rsidRPr="00774AAE" w:rsidRDefault="005F5AB2">
      <w:pPr>
        <w:pStyle w:val="PlainText"/>
        <w:rPr>
          <w:rFonts w:ascii="Palatino" w:eastAsia="MS Mincho" w:hAnsi="Palatino"/>
          <w:sz w:val="24"/>
        </w:rPr>
      </w:pPr>
      <w:r w:rsidRPr="00774AAE">
        <w:rPr>
          <w:rFonts w:ascii="Palatino" w:eastAsia="MS Mincho" w:hAnsi="Palatino"/>
          <w:b/>
          <w:sz w:val="24"/>
        </w:rPr>
        <w:lastRenderedPageBreak/>
        <w:t>Question:</w:t>
      </w:r>
      <w:r w:rsidRPr="00774AAE">
        <w:rPr>
          <w:rFonts w:ascii="Palatino" w:eastAsia="MS Mincho" w:hAnsi="Palatino"/>
          <w:sz w:val="24"/>
        </w:rPr>
        <w:t xml:space="preserve">  Would you expect the response of the system to damage to depend on the representation of data in the network.  If so, why?  Can you give reasons?</w:t>
      </w:r>
    </w:p>
    <w:p w14:paraId="0009B712" w14:textId="77777777" w:rsidR="005F5AB2" w:rsidRPr="00774AAE" w:rsidRDefault="005F5AB2">
      <w:pPr>
        <w:pStyle w:val="PlainText"/>
        <w:rPr>
          <w:rFonts w:ascii="Palatino" w:eastAsia="MS Mincho" w:hAnsi="Palatino"/>
          <w:sz w:val="24"/>
        </w:rPr>
      </w:pPr>
    </w:p>
    <w:p w14:paraId="0FC0DE3F" w14:textId="72506AB4"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FD571D" w:rsidRPr="00774AAE">
        <w:rPr>
          <w:rFonts w:ascii="Palatino" w:eastAsia="MS Mincho" w:hAnsi="Palatino"/>
          <w:b/>
          <w:bCs/>
          <w:sz w:val="24"/>
        </w:rPr>
        <w:t>b</w:t>
      </w:r>
      <w:r w:rsidRPr="00774AAE">
        <w:rPr>
          <w:rFonts w:ascii="Palatino" w:eastAsia="MS Mincho" w:hAnsi="Palatino"/>
          <w:b/>
          <w:bCs/>
          <w:sz w:val="24"/>
        </w:rPr>
        <w:t>)</w:t>
      </w:r>
      <w:r w:rsidRPr="00774AAE">
        <w:rPr>
          <w:rFonts w:ascii="Palatino" w:eastAsia="MS Mincho" w:hAnsi="Palatino"/>
          <w:sz w:val="24"/>
        </w:rPr>
        <w:t xml:space="preserve"> Before </w:t>
      </w:r>
      <w:r w:rsidR="00DC20E9" w:rsidRPr="00774AAE">
        <w:rPr>
          <w:rFonts w:ascii="Palatino" w:eastAsia="MS Mincho" w:hAnsi="Palatino"/>
          <w:sz w:val="24"/>
        </w:rPr>
        <w:t>incorporating</w:t>
      </w:r>
      <w:r w:rsidR="00AD79EA" w:rsidRPr="00774AAE">
        <w:rPr>
          <w:rFonts w:ascii="Palatino" w:eastAsia="MS Mincho" w:hAnsi="Palatino"/>
          <w:sz w:val="24"/>
        </w:rPr>
        <w:t xml:space="preserve"> information from</w:t>
      </w:r>
      <w:r w:rsidR="00DC20E9" w:rsidRPr="00774AAE">
        <w:rPr>
          <w:rFonts w:ascii="Palatino" w:eastAsia="MS Mincho" w:hAnsi="Palatino"/>
          <w:sz w:val="24"/>
        </w:rPr>
        <w:t xml:space="preserve"> each learning event (</w:t>
      </w:r>
      <w:r w:rsidR="00AD79EA" w:rsidRPr="00774AAE">
        <w:rPr>
          <w:rFonts w:ascii="Palatino" w:eastAsia="MS Mincho" w:hAnsi="Palatino"/>
          <w:sz w:val="24"/>
        </w:rPr>
        <w:t>i.e., each input-output association</w:t>
      </w:r>
      <w:r w:rsidR="00DC20E9" w:rsidRPr="00774AAE">
        <w:rPr>
          <w:rFonts w:ascii="Palatino" w:eastAsia="MS Mincho" w:hAnsi="Palatino"/>
          <w:sz w:val="24"/>
        </w:rPr>
        <w:t xml:space="preserve">) into your overall connectivity matrix </w:t>
      </w:r>
      <w:r w:rsidR="00DC20E9" w:rsidRPr="00774AAE">
        <w:rPr>
          <w:rFonts w:ascii="Palatino" w:eastAsia="MS Mincho" w:hAnsi="Palatino"/>
          <w:b/>
          <w:sz w:val="24"/>
        </w:rPr>
        <w:t>A</w:t>
      </w:r>
      <w:r w:rsidR="00AD79EA" w:rsidRPr="00774AAE">
        <w:rPr>
          <w:rFonts w:ascii="Palatino" w:eastAsia="MS Mincho" w:hAnsi="Palatino"/>
          <w:sz w:val="24"/>
        </w:rPr>
        <w:t>,</w:t>
      </w:r>
      <w:r w:rsidRPr="00774AAE">
        <w:rPr>
          <w:rFonts w:ascii="Palatino" w:eastAsia="MS Mincho" w:hAnsi="Palatino"/>
          <w:sz w:val="24"/>
        </w:rPr>
        <w:t xml:space="preserve"> </w:t>
      </w:r>
      <w:r w:rsidR="002B2318" w:rsidRPr="00774AAE">
        <w:rPr>
          <w:rFonts w:ascii="Palatino" w:eastAsia="MS Mincho" w:hAnsi="Palatino"/>
          <w:sz w:val="24"/>
        </w:rPr>
        <w:t xml:space="preserve">randomly </w:t>
      </w:r>
      <w:r w:rsidRPr="00774AAE">
        <w:rPr>
          <w:rFonts w:ascii="Palatino" w:eastAsia="MS Mincho" w:hAnsi="Palatino"/>
          <w:sz w:val="24"/>
        </w:rPr>
        <w:t>set some matrix elements to be zero (i.e. some `</w:t>
      </w:r>
      <w:proofErr w:type="gramStart"/>
      <w:r w:rsidRPr="00774AAE">
        <w:rPr>
          <w:rFonts w:ascii="Palatino" w:eastAsia="MS Mincho" w:hAnsi="Palatino"/>
          <w:sz w:val="24"/>
        </w:rPr>
        <w:t>neurons'</w:t>
      </w:r>
      <w:proofErr w:type="gramEnd"/>
      <w:r w:rsidRPr="00774AAE">
        <w:rPr>
          <w:rFonts w:ascii="Palatino" w:eastAsia="MS Mincho" w:hAnsi="Palatino"/>
          <w:sz w:val="24"/>
        </w:rPr>
        <w:t xml:space="preserve"> are not connected to other `neurons'.)</w:t>
      </w:r>
      <w:r w:rsidR="000E366B" w:rsidRPr="00774AAE">
        <w:rPr>
          <w:rFonts w:ascii="Palatino" w:eastAsia="MS Mincho" w:hAnsi="Palatino"/>
          <w:sz w:val="24"/>
        </w:rPr>
        <w:t xml:space="preserve"> (You may want to try different proportions of elements being set to zero, e.g., 25%, 50%, 75%.)</w:t>
      </w:r>
      <w:r w:rsidRPr="00774AAE">
        <w:rPr>
          <w:rFonts w:ascii="Palatino" w:eastAsia="MS Mincho" w:hAnsi="Palatino"/>
          <w:sz w:val="24"/>
        </w:rPr>
        <w:t xml:space="preserve"> See how </w:t>
      </w:r>
      <w:proofErr w:type="gramStart"/>
      <w:r w:rsidRPr="00774AAE">
        <w:rPr>
          <w:rFonts w:ascii="Palatino" w:eastAsia="MS Mincho" w:hAnsi="Palatino"/>
          <w:sz w:val="24"/>
        </w:rPr>
        <w:t>this changes</w:t>
      </w:r>
      <w:proofErr w:type="gramEnd"/>
      <w:r w:rsidRPr="00774AAE">
        <w:rPr>
          <w:rFonts w:ascii="Palatino" w:eastAsia="MS Mincho" w:hAnsi="Palatino"/>
          <w:sz w:val="24"/>
        </w:rPr>
        <w:t xml:space="preserve"> the properties of the system.  Can you store as many vectors before the system becomes unusable?  This system is also interesting when compared with the error correction model to be described in the next assignment.</w:t>
      </w:r>
    </w:p>
    <w:p w14:paraId="751ACCE9" w14:textId="77777777" w:rsidR="005F5AB2" w:rsidRPr="00774AAE" w:rsidRDefault="005F5AB2">
      <w:pPr>
        <w:pStyle w:val="PlainText"/>
        <w:rPr>
          <w:rFonts w:ascii="Palatino" w:eastAsia="MS Mincho" w:hAnsi="Palatino"/>
          <w:sz w:val="24"/>
        </w:rPr>
      </w:pPr>
    </w:p>
    <w:p w14:paraId="2033ECB8" w14:textId="121A7048"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FD571D" w:rsidRPr="00774AAE">
        <w:rPr>
          <w:rFonts w:ascii="Palatino" w:eastAsia="MS Mincho" w:hAnsi="Palatino"/>
          <w:b/>
          <w:bCs/>
          <w:sz w:val="24"/>
        </w:rPr>
        <w:t>c</w:t>
      </w:r>
      <w:r w:rsidRPr="00774AAE">
        <w:rPr>
          <w:rFonts w:ascii="Palatino" w:eastAsia="MS Mincho" w:hAnsi="Palatino"/>
          <w:b/>
          <w:bCs/>
          <w:sz w:val="24"/>
        </w:rPr>
        <w:t>)</w:t>
      </w:r>
      <w:r w:rsidRPr="00774AAE">
        <w:rPr>
          <w:rFonts w:ascii="Palatino" w:eastAsia="MS Mincho" w:hAnsi="Palatino"/>
          <w:sz w:val="24"/>
        </w:rPr>
        <w:t xml:space="preserve"> Make chains of associations.  That is, store vectors </w:t>
      </w:r>
      <w:r w:rsidRPr="00774AAE">
        <w:rPr>
          <w:rFonts w:ascii="Palatino" w:eastAsia="MS Mincho" w:hAnsi="Palatino"/>
          <w:b/>
          <w:sz w:val="24"/>
        </w:rPr>
        <w:t>f</w:t>
      </w:r>
      <w:r w:rsidRPr="00774AAE">
        <w:rPr>
          <w:rFonts w:ascii="Palatino" w:eastAsia="MS Mincho" w:hAnsi="Palatino"/>
          <w:b/>
          <w:sz w:val="24"/>
        </w:rPr>
        <w:sym w:font="Symbol" w:char="F0AE"/>
      </w:r>
      <w:r w:rsidRPr="00774AAE">
        <w:rPr>
          <w:rFonts w:ascii="Palatino" w:eastAsia="MS Mincho" w:hAnsi="Palatino"/>
          <w:b/>
          <w:sz w:val="24"/>
        </w:rPr>
        <w:t>g</w:t>
      </w:r>
      <w:r w:rsidRPr="00774AAE">
        <w:rPr>
          <w:rFonts w:ascii="Palatino" w:eastAsia="MS Mincho" w:hAnsi="Palatino"/>
          <w:sz w:val="24"/>
        </w:rPr>
        <w:t xml:space="preserve">, </w:t>
      </w:r>
    </w:p>
    <w:p w14:paraId="030D09AB" w14:textId="1B523B6C" w:rsidR="005F5AB2" w:rsidRPr="00774AAE" w:rsidRDefault="005F5AB2">
      <w:pPr>
        <w:pStyle w:val="PlainText"/>
        <w:rPr>
          <w:rFonts w:ascii="Palatino" w:eastAsia="MS Mincho" w:hAnsi="Palatino"/>
          <w:sz w:val="24"/>
        </w:rPr>
      </w:pPr>
      <w:r w:rsidRPr="00774AAE">
        <w:rPr>
          <w:rFonts w:ascii="Palatino" w:eastAsia="MS Mincho" w:hAnsi="Palatino"/>
          <w:b/>
          <w:sz w:val="24"/>
        </w:rPr>
        <w:t>g</w:t>
      </w:r>
      <w:r w:rsidRPr="00774AAE">
        <w:rPr>
          <w:rFonts w:ascii="Palatino" w:eastAsia="MS Mincho" w:hAnsi="Palatino"/>
          <w:b/>
          <w:sz w:val="24"/>
        </w:rPr>
        <w:sym w:font="Symbol" w:char="F0AE"/>
      </w:r>
      <w:r w:rsidRPr="00774AAE">
        <w:rPr>
          <w:rFonts w:ascii="Palatino" w:eastAsia="MS Mincho" w:hAnsi="Palatino"/>
          <w:b/>
          <w:sz w:val="24"/>
        </w:rPr>
        <w:t>h</w:t>
      </w:r>
      <w:r w:rsidRPr="00774AAE">
        <w:rPr>
          <w:rFonts w:ascii="Palatino" w:eastAsia="MS Mincho" w:hAnsi="Palatino"/>
          <w:sz w:val="24"/>
        </w:rPr>
        <w:t xml:space="preserve">, </w:t>
      </w:r>
      <w:r w:rsidRPr="00774AAE">
        <w:rPr>
          <w:rFonts w:ascii="Palatino" w:eastAsia="MS Mincho" w:hAnsi="Palatino"/>
          <w:b/>
          <w:sz w:val="24"/>
        </w:rPr>
        <w:t>h</w:t>
      </w:r>
      <w:r w:rsidRPr="00774AAE">
        <w:rPr>
          <w:rFonts w:ascii="Palatino" w:eastAsia="MS Mincho" w:hAnsi="Palatino"/>
          <w:b/>
          <w:sz w:val="24"/>
        </w:rPr>
        <w:sym w:font="Symbol" w:char="F0AE"/>
      </w:r>
      <w:proofErr w:type="spellStart"/>
      <w:r w:rsidRPr="00774AAE">
        <w:rPr>
          <w:rFonts w:ascii="Palatino" w:eastAsia="MS Mincho" w:hAnsi="Palatino"/>
          <w:b/>
          <w:sz w:val="24"/>
        </w:rPr>
        <w:t>i</w:t>
      </w:r>
      <w:proofErr w:type="spellEnd"/>
      <w:r w:rsidRPr="00774AAE">
        <w:rPr>
          <w:rFonts w:ascii="Palatino" w:eastAsia="MS Mincho" w:hAnsi="Palatino"/>
          <w:sz w:val="24"/>
        </w:rPr>
        <w:t xml:space="preserve">, </w:t>
      </w:r>
      <w:proofErr w:type="spellStart"/>
      <w:r w:rsidRPr="00774AAE">
        <w:rPr>
          <w:rFonts w:ascii="Palatino" w:eastAsia="MS Mincho" w:hAnsi="Palatino"/>
          <w:b/>
          <w:sz w:val="24"/>
        </w:rPr>
        <w:t>i</w:t>
      </w:r>
      <w:proofErr w:type="spellEnd"/>
      <w:r w:rsidRPr="00774AAE">
        <w:rPr>
          <w:rFonts w:ascii="Palatino" w:eastAsia="MS Mincho" w:hAnsi="Palatino"/>
          <w:b/>
          <w:sz w:val="24"/>
        </w:rPr>
        <w:sym w:font="Symbol" w:char="F0AE"/>
      </w:r>
      <w:r w:rsidRPr="00774AAE">
        <w:rPr>
          <w:rFonts w:ascii="Palatino" w:eastAsia="MS Mincho" w:hAnsi="Palatino"/>
          <w:b/>
          <w:sz w:val="24"/>
        </w:rPr>
        <w:t>j</w:t>
      </w:r>
      <w:r w:rsidRPr="00774AAE">
        <w:rPr>
          <w:rFonts w:ascii="Palatino" w:eastAsia="MS Mincho" w:hAnsi="Palatino"/>
          <w:sz w:val="24"/>
        </w:rPr>
        <w:t xml:space="preserve">, etc. </w:t>
      </w:r>
      <w:r w:rsidR="00E270D7" w:rsidRPr="00774AAE">
        <w:rPr>
          <w:rFonts w:ascii="Palatino" w:eastAsia="MS Mincho" w:hAnsi="Palatino"/>
          <w:sz w:val="24"/>
        </w:rPr>
        <w:t xml:space="preserve">That is, pass your input </w:t>
      </w:r>
      <w:r w:rsidR="00E270D7" w:rsidRPr="00774AAE">
        <w:rPr>
          <w:rFonts w:ascii="Palatino" w:eastAsia="MS Mincho" w:hAnsi="Palatino"/>
          <w:b/>
          <w:bCs/>
          <w:i/>
          <w:iCs/>
          <w:sz w:val="24"/>
        </w:rPr>
        <w:t>f</w:t>
      </w:r>
      <w:r w:rsidR="00E270D7" w:rsidRPr="00774AAE">
        <w:rPr>
          <w:rFonts w:ascii="Palatino" w:eastAsia="MS Mincho" w:hAnsi="Palatino"/>
          <w:i/>
          <w:iCs/>
          <w:sz w:val="24"/>
        </w:rPr>
        <w:t xml:space="preserve"> </w:t>
      </w:r>
      <w:r w:rsidR="00E270D7" w:rsidRPr="00774AAE">
        <w:rPr>
          <w:rFonts w:ascii="Palatino" w:eastAsia="MS Mincho" w:hAnsi="Palatino"/>
          <w:sz w:val="24"/>
        </w:rPr>
        <w:t xml:space="preserve">through your connectivity matrix </w:t>
      </w:r>
      <w:r w:rsidR="00E270D7" w:rsidRPr="00774AAE">
        <w:rPr>
          <w:rFonts w:ascii="Palatino" w:eastAsia="MS Mincho" w:hAnsi="Palatino"/>
          <w:b/>
          <w:bCs/>
          <w:sz w:val="24"/>
        </w:rPr>
        <w:t xml:space="preserve">A, </w:t>
      </w:r>
      <w:r w:rsidR="00E270D7" w:rsidRPr="00774AAE">
        <w:rPr>
          <w:rFonts w:ascii="Palatino" w:eastAsia="MS Mincho" w:hAnsi="Palatino"/>
          <w:sz w:val="24"/>
        </w:rPr>
        <w:t xml:space="preserve">to get your output </w:t>
      </w:r>
      <w:r w:rsidR="00E270D7" w:rsidRPr="00774AAE">
        <w:rPr>
          <w:rFonts w:ascii="Palatino" w:eastAsia="MS Mincho" w:hAnsi="Palatino"/>
          <w:b/>
          <w:bCs/>
          <w:i/>
          <w:iCs/>
          <w:sz w:val="24"/>
        </w:rPr>
        <w:t>g</w:t>
      </w:r>
      <w:r w:rsidR="00E270D7" w:rsidRPr="00774AAE">
        <w:rPr>
          <w:rFonts w:ascii="Palatino" w:eastAsia="MS Mincho" w:hAnsi="Palatino"/>
          <w:sz w:val="24"/>
        </w:rPr>
        <w:t xml:space="preserve">. Then, use </w:t>
      </w:r>
      <w:proofErr w:type="spellStart"/>
      <w:r w:rsidR="00E270D7" w:rsidRPr="00774AAE">
        <w:rPr>
          <w:rFonts w:ascii="Palatino" w:eastAsia="MS Mincho" w:hAnsi="Palatino"/>
          <w:b/>
          <w:bCs/>
          <w:i/>
          <w:iCs/>
          <w:sz w:val="24"/>
        </w:rPr>
        <w:t>g</w:t>
      </w:r>
      <w:r w:rsidR="00E270D7" w:rsidRPr="00774AAE">
        <w:rPr>
          <w:rFonts w:ascii="Palatino" w:eastAsia="MS Mincho" w:hAnsi="Palatino"/>
          <w:sz w:val="24"/>
        </w:rPr>
        <w:t xml:space="preserve"> as</w:t>
      </w:r>
      <w:proofErr w:type="spellEnd"/>
      <w:r w:rsidR="00E270D7" w:rsidRPr="00774AAE">
        <w:rPr>
          <w:rFonts w:ascii="Palatino" w:eastAsia="MS Mincho" w:hAnsi="Palatino"/>
          <w:sz w:val="24"/>
        </w:rPr>
        <w:t xml:space="preserve"> your new </w:t>
      </w:r>
      <w:r w:rsidR="00CB7194" w:rsidRPr="00774AAE">
        <w:rPr>
          <w:rFonts w:ascii="Palatino" w:eastAsia="MS Mincho" w:hAnsi="Palatino"/>
          <w:sz w:val="24"/>
        </w:rPr>
        <w:t xml:space="preserve">input through </w:t>
      </w:r>
      <w:r w:rsidR="00CB7194" w:rsidRPr="00774AAE">
        <w:rPr>
          <w:rFonts w:ascii="Palatino" w:eastAsia="MS Mincho" w:hAnsi="Palatino"/>
          <w:b/>
          <w:bCs/>
          <w:sz w:val="24"/>
        </w:rPr>
        <w:t>A</w:t>
      </w:r>
      <w:r w:rsidR="00CB7194" w:rsidRPr="00774AAE">
        <w:rPr>
          <w:rFonts w:ascii="Palatino" w:eastAsia="MS Mincho" w:hAnsi="Palatino"/>
          <w:b/>
          <w:bCs/>
          <w:i/>
          <w:iCs/>
          <w:sz w:val="24"/>
        </w:rPr>
        <w:t xml:space="preserve"> </w:t>
      </w:r>
      <w:r w:rsidR="00CB7194" w:rsidRPr="00774AAE">
        <w:rPr>
          <w:rFonts w:ascii="Palatino" w:eastAsia="MS Mincho" w:hAnsi="Palatino"/>
          <w:sz w:val="24"/>
        </w:rPr>
        <w:t xml:space="preserve">and so forth. </w:t>
      </w:r>
      <w:r w:rsidRPr="00774AAE">
        <w:rPr>
          <w:rFonts w:ascii="Palatino" w:eastAsia="MS Mincho" w:hAnsi="Palatino"/>
          <w:sz w:val="24"/>
        </w:rPr>
        <w:t xml:space="preserve">Observe how noise increases if we start off with </w:t>
      </w:r>
      <w:r w:rsidRPr="00774AAE">
        <w:rPr>
          <w:rFonts w:ascii="Palatino" w:eastAsia="MS Mincho" w:hAnsi="Palatino"/>
          <w:b/>
          <w:bCs/>
          <w:sz w:val="24"/>
        </w:rPr>
        <w:t>f</w:t>
      </w:r>
      <w:r w:rsidRPr="00774AAE">
        <w:rPr>
          <w:rFonts w:ascii="Palatino" w:eastAsia="MS Mincho" w:hAnsi="Palatino"/>
          <w:sz w:val="24"/>
        </w:rPr>
        <w:t xml:space="preserve"> and cycle output back through the system.  This particular demonstration is dramatic when compared with same thing done using the error correcting learning algorithm we shall study in the next assignment.</w:t>
      </w:r>
    </w:p>
    <w:p w14:paraId="263888CA" w14:textId="77777777" w:rsidR="005F5AB2" w:rsidRPr="00774AAE" w:rsidRDefault="005F5AB2">
      <w:pPr>
        <w:pStyle w:val="PlainText"/>
        <w:rPr>
          <w:rFonts w:ascii="Palatino" w:eastAsia="MS Mincho" w:hAnsi="Palatino"/>
          <w:sz w:val="24"/>
        </w:rPr>
      </w:pPr>
    </w:p>
    <w:p w14:paraId="61E4728B" w14:textId="3CBE59BA"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FD571D" w:rsidRPr="00774AAE">
        <w:rPr>
          <w:rFonts w:ascii="Palatino" w:eastAsia="MS Mincho" w:hAnsi="Palatino"/>
          <w:b/>
          <w:bCs/>
          <w:sz w:val="24"/>
        </w:rPr>
        <w:t>d</w:t>
      </w:r>
      <w:r w:rsidRPr="00774AAE">
        <w:rPr>
          <w:rFonts w:ascii="Palatino" w:eastAsia="MS Mincho" w:hAnsi="Palatino"/>
          <w:b/>
          <w:bCs/>
          <w:sz w:val="24"/>
        </w:rPr>
        <w:t>)</w:t>
      </w:r>
      <w:r w:rsidRPr="00774AAE">
        <w:rPr>
          <w:rFonts w:ascii="Palatino" w:eastAsia="MS Mincho" w:hAnsi="Palatino"/>
          <w:sz w:val="24"/>
        </w:rPr>
        <w:t xml:space="preserve"> If the input and output vectors are identical, that is, </w:t>
      </w:r>
    </w:p>
    <w:p w14:paraId="140B2214" w14:textId="77777777" w:rsidR="005F5AB2" w:rsidRPr="00774AAE" w:rsidRDefault="005F5AB2">
      <w:pPr>
        <w:pStyle w:val="PlainText"/>
        <w:rPr>
          <w:rFonts w:ascii="Palatino" w:eastAsia="MS Mincho" w:hAnsi="Palatino"/>
          <w:sz w:val="24"/>
        </w:rPr>
      </w:pPr>
      <w:r w:rsidRPr="00774AAE">
        <w:rPr>
          <w:rFonts w:ascii="Palatino" w:eastAsia="MS Mincho" w:hAnsi="Palatino"/>
          <w:b/>
          <w:sz w:val="24"/>
        </w:rPr>
        <w:t>f</w:t>
      </w:r>
      <w:r w:rsidRPr="00774AAE">
        <w:rPr>
          <w:rFonts w:ascii="Palatino" w:eastAsia="MS Mincho" w:hAnsi="Palatino"/>
          <w:sz w:val="24"/>
        </w:rPr>
        <w:t xml:space="preserve"> = </w:t>
      </w:r>
      <w:r w:rsidRPr="00774AAE">
        <w:rPr>
          <w:rFonts w:ascii="Palatino" w:eastAsia="MS Mincho" w:hAnsi="Palatino"/>
          <w:b/>
          <w:sz w:val="24"/>
        </w:rPr>
        <w:t>g</w:t>
      </w:r>
      <w:r w:rsidRPr="00774AAE">
        <w:rPr>
          <w:rFonts w:ascii="Palatino" w:eastAsia="MS Mincho" w:hAnsi="Palatino"/>
          <w:sz w:val="24"/>
        </w:rPr>
        <w:t xml:space="preserve">, the association of a vector with itself is referred to by </w:t>
      </w:r>
      <w:proofErr w:type="spellStart"/>
      <w:r w:rsidRPr="00774AAE">
        <w:rPr>
          <w:rFonts w:ascii="Palatino" w:eastAsia="MS Mincho" w:hAnsi="Palatino"/>
          <w:sz w:val="24"/>
        </w:rPr>
        <w:t>Kohonen</w:t>
      </w:r>
      <w:proofErr w:type="spellEnd"/>
      <w:r w:rsidRPr="00774AAE">
        <w:rPr>
          <w:rFonts w:ascii="Palatino" w:eastAsia="MS Mincho" w:hAnsi="Palatino"/>
          <w:sz w:val="24"/>
        </w:rPr>
        <w:t xml:space="preserve"> as an </w:t>
      </w:r>
      <w:r w:rsidRPr="00774AAE">
        <w:rPr>
          <w:rFonts w:ascii="Palatino" w:eastAsia="MS Mincho" w:hAnsi="Palatino"/>
          <w:b/>
          <w:sz w:val="24"/>
        </w:rPr>
        <w:t>`</w:t>
      </w:r>
      <w:proofErr w:type="spellStart"/>
      <w:r w:rsidRPr="00774AAE">
        <w:rPr>
          <w:rFonts w:ascii="Palatino" w:eastAsia="MS Mincho" w:hAnsi="Palatino"/>
          <w:b/>
          <w:sz w:val="24"/>
        </w:rPr>
        <w:t>autoassociative</w:t>
      </w:r>
      <w:proofErr w:type="spellEnd"/>
      <w:r w:rsidRPr="00774AAE">
        <w:rPr>
          <w:rFonts w:ascii="Palatino" w:eastAsia="MS Mincho" w:hAnsi="Palatino"/>
          <w:b/>
          <w:sz w:val="24"/>
        </w:rPr>
        <w:t>'</w:t>
      </w:r>
      <w:r w:rsidRPr="00774AAE">
        <w:rPr>
          <w:rFonts w:ascii="Palatino" w:eastAsia="MS Mincho" w:hAnsi="Palatino"/>
          <w:sz w:val="24"/>
        </w:rPr>
        <w:t xml:space="preserve"> system.  (Advanced comment:  One way to view a simple </w:t>
      </w:r>
      <w:proofErr w:type="spellStart"/>
      <w:r w:rsidRPr="00774AAE">
        <w:rPr>
          <w:rFonts w:ascii="Palatino" w:eastAsia="MS Mincho" w:hAnsi="Palatino"/>
          <w:sz w:val="24"/>
        </w:rPr>
        <w:t>autoassociative</w:t>
      </w:r>
      <w:proofErr w:type="spellEnd"/>
      <w:r w:rsidRPr="00774AAE">
        <w:rPr>
          <w:rFonts w:ascii="Palatino" w:eastAsia="MS Mincho" w:hAnsi="Palatino"/>
          <w:sz w:val="24"/>
        </w:rPr>
        <w:t xml:space="preserve"> system is that it is forcing the system to develop a particular set of eigenvectors.)  </w:t>
      </w:r>
    </w:p>
    <w:p w14:paraId="0A271C1B" w14:textId="77777777" w:rsidR="005F5AB2" w:rsidRPr="00774AAE" w:rsidRDefault="005F5AB2">
      <w:pPr>
        <w:pStyle w:val="PlainText"/>
        <w:rPr>
          <w:rFonts w:ascii="Palatino" w:eastAsia="MS Mincho" w:hAnsi="Palatino"/>
          <w:sz w:val="24"/>
        </w:rPr>
      </w:pPr>
    </w:p>
    <w:p w14:paraId="196DEC30"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Suppose we are interested in looking at </w:t>
      </w:r>
      <w:proofErr w:type="spellStart"/>
      <w:r w:rsidRPr="00774AAE">
        <w:rPr>
          <w:rFonts w:ascii="Palatino" w:eastAsia="MS Mincho" w:hAnsi="Palatino"/>
          <w:sz w:val="24"/>
        </w:rPr>
        <w:t>autoassociative</w:t>
      </w:r>
      <w:proofErr w:type="spellEnd"/>
      <w:r w:rsidRPr="00774AAE">
        <w:rPr>
          <w:rFonts w:ascii="Palatino" w:eastAsia="MS Mincho" w:hAnsi="Palatino"/>
          <w:sz w:val="24"/>
        </w:rPr>
        <w:t xml:space="preserve"> systems,</w:t>
      </w:r>
    </w:p>
    <w:p w14:paraId="290A9FA4" w14:textId="77777777" w:rsidR="005F5AB2" w:rsidRPr="00774AAE" w:rsidRDefault="005F5AB2">
      <w:pPr>
        <w:pStyle w:val="PlainText"/>
        <w:rPr>
          <w:rFonts w:ascii="Palatino" w:eastAsia="MS Mincho" w:hAnsi="Palatino"/>
          <w:sz w:val="24"/>
        </w:rPr>
      </w:pPr>
    </w:p>
    <w:p w14:paraId="179B24E2"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A = </w:t>
      </w:r>
      <w:r w:rsidRPr="00774AAE">
        <w:rPr>
          <w:rFonts w:ascii="Palatino" w:eastAsia="MS Mincho" w:hAnsi="Palatino"/>
          <w:sz w:val="24"/>
        </w:rPr>
        <w:sym w:font="Symbol" w:char="F068"/>
      </w:r>
      <w:proofErr w:type="spellStart"/>
      <w:r w:rsidRPr="00774AAE">
        <w:rPr>
          <w:rFonts w:ascii="Palatino" w:eastAsia="MS Mincho" w:hAnsi="Palatino"/>
          <w:b/>
          <w:sz w:val="24"/>
        </w:rPr>
        <w:t>ff</w:t>
      </w:r>
      <w:r w:rsidRPr="00774AAE">
        <w:rPr>
          <w:rFonts w:ascii="Palatino" w:eastAsia="MS Mincho" w:hAnsi="Palatino"/>
          <w:b/>
          <w:bCs/>
          <w:sz w:val="24"/>
          <w:vertAlign w:val="superscript"/>
        </w:rPr>
        <w:t>T</w:t>
      </w:r>
      <w:proofErr w:type="spellEnd"/>
    </w:p>
    <w:p w14:paraId="35E29E76" w14:textId="77777777" w:rsidR="005F5AB2" w:rsidRPr="00774AAE" w:rsidRDefault="005F5AB2">
      <w:pPr>
        <w:pStyle w:val="PlainText"/>
        <w:rPr>
          <w:rFonts w:ascii="Palatino" w:eastAsia="MS Mincho" w:hAnsi="Palatino"/>
          <w:sz w:val="24"/>
        </w:rPr>
      </w:pPr>
    </w:p>
    <w:p w14:paraId="51E5DCB9"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where  </w:t>
      </w:r>
      <w:r w:rsidRPr="00774AAE">
        <w:rPr>
          <w:rFonts w:ascii="Palatino" w:eastAsia="MS Mincho" w:hAnsi="Palatino"/>
          <w:sz w:val="24"/>
        </w:rPr>
        <w:sym w:font="Symbol" w:char="F068"/>
      </w:r>
      <w:r w:rsidRPr="00774AAE">
        <w:rPr>
          <w:rFonts w:ascii="Palatino" w:eastAsia="MS Mincho" w:hAnsi="Palatino"/>
          <w:sz w:val="24"/>
        </w:rPr>
        <w:t xml:space="preserve"> is the learning </w:t>
      </w:r>
      <w:proofErr w:type="gramStart"/>
      <w:r w:rsidRPr="00774AAE">
        <w:rPr>
          <w:rFonts w:ascii="Palatino" w:eastAsia="MS Mincho" w:hAnsi="Palatino"/>
          <w:sz w:val="24"/>
        </w:rPr>
        <w:t>constant.</w:t>
      </w:r>
      <w:proofErr w:type="gramEnd"/>
    </w:p>
    <w:p w14:paraId="7A518676" w14:textId="77777777" w:rsidR="005F5AB2" w:rsidRPr="00774AAE" w:rsidRDefault="005F5AB2">
      <w:pPr>
        <w:pStyle w:val="PlainText"/>
        <w:rPr>
          <w:rFonts w:ascii="Palatino" w:eastAsia="MS Mincho" w:hAnsi="Palatino"/>
          <w:sz w:val="24"/>
        </w:rPr>
      </w:pPr>
    </w:p>
    <w:p w14:paraId="24A0543B"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We can use feedback to reconstruct the missing part of an input state vector.  To show this, suppose we have a normalized state vector f, which is composed of two parts, say </w:t>
      </w:r>
      <w:r w:rsidRPr="00774AAE">
        <w:rPr>
          <w:rFonts w:ascii="Palatino" w:eastAsia="MS Mincho" w:hAnsi="Palatino"/>
          <w:b/>
          <w:sz w:val="24"/>
        </w:rPr>
        <w:t>f’</w:t>
      </w:r>
      <w:r w:rsidRPr="00774AAE">
        <w:rPr>
          <w:rFonts w:ascii="Palatino" w:eastAsia="MS Mincho" w:hAnsi="Palatino"/>
          <w:sz w:val="24"/>
        </w:rPr>
        <w:t xml:space="preserve"> and </w:t>
      </w:r>
      <w:r w:rsidRPr="00774AAE">
        <w:rPr>
          <w:rFonts w:ascii="Palatino" w:eastAsia="MS Mincho" w:hAnsi="Palatino"/>
          <w:b/>
          <w:sz w:val="24"/>
        </w:rPr>
        <w:t>f”</w:t>
      </w:r>
      <w:r w:rsidRPr="00774AAE">
        <w:rPr>
          <w:rFonts w:ascii="Palatino" w:eastAsia="MS Mincho" w:hAnsi="Palatino"/>
          <w:sz w:val="24"/>
        </w:rPr>
        <w:t xml:space="preserve"> so that</w:t>
      </w:r>
    </w:p>
    <w:p w14:paraId="35CC1C8C" w14:textId="77777777" w:rsidR="005F5AB2" w:rsidRPr="00774AAE" w:rsidRDefault="005F5AB2">
      <w:pPr>
        <w:pStyle w:val="PlainText"/>
        <w:rPr>
          <w:rFonts w:ascii="Palatino" w:eastAsia="MS Mincho" w:hAnsi="Palatino"/>
          <w:sz w:val="24"/>
        </w:rPr>
      </w:pPr>
    </w:p>
    <w:p w14:paraId="726FFAC7"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sz w:val="24"/>
        </w:rPr>
        <w:t>f = f’ + f”</w:t>
      </w:r>
      <w:r w:rsidRPr="00774AAE">
        <w:rPr>
          <w:rFonts w:ascii="Palatino" w:eastAsia="MS Mincho" w:hAnsi="Palatino"/>
          <w:sz w:val="24"/>
        </w:rPr>
        <w:t xml:space="preserve">.  </w:t>
      </w:r>
    </w:p>
    <w:p w14:paraId="4CF48EEA" w14:textId="77777777" w:rsidR="005F5AB2" w:rsidRPr="00774AAE" w:rsidRDefault="005F5AB2">
      <w:pPr>
        <w:pStyle w:val="PlainText"/>
        <w:rPr>
          <w:rFonts w:ascii="Palatino" w:eastAsia="MS Mincho" w:hAnsi="Palatino"/>
          <w:sz w:val="24"/>
        </w:rPr>
      </w:pPr>
    </w:p>
    <w:p w14:paraId="5D1B9321"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Suppose we want </w:t>
      </w:r>
      <w:r w:rsidRPr="00774AAE">
        <w:rPr>
          <w:rFonts w:ascii="Palatino" w:eastAsia="MS Mincho" w:hAnsi="Palatino"/>
          <w:b/>
          <w:bCs/>
          <w:sz w:val="24"/>
        </w:rPr>
        <w:t>f</w:t>
      </w:r>
      <w:r w:rsidRPr="00774AAE">
        <w:rPr>
          <w:rFonts w:ascii="Palatino" w:eastAsia="MS Mincho" w:hAnsi="Palatino"/>
          <w:sz w:val="24"/>
        </w:rPr>
        <w:t xml:space="preserve">’ and </w:t>
      </w:r>
      <w:r w:rsidRPr="00774AAE">
        <w:rPr>
          <w:rFonts w:ascii="Palatino" w:eastAsia="MS Mincho" w:hAnsi="Palatino"/>
          <w:b/>
          <w:bCs/>
          <w:sz w:val="24"/>
        </w:rPr>
        <w:t>f”</w:t>
      </w:r>
      <w:r w:rsidRPr="00774AAE">
        <w:rPr>
          <w:rFonts w:ascii="Palatino" w:eastAsia="MS Mincho" w:hAnsi="Palatino"/>
          <w:sz w:val="24"/>
        </w:rPr>
        <w:t xml:space="preserve"> to be orthogonal.  One way to accomplish this would be to have </w:t>
      </w:r>
      <w:r w:rsidRPr="00774AAE">
        <w:rPr>
          <w:rFonts w:ascii="Palatino" w:eastAsia="MS Mincho" w:hAnsi="Palatino"/>
          <w:b/>
          <w:sz w:val="24"/>
        </w:rPr>
        <w:t>f'</w:t>
      </w:r>
      <w:r w:rsidRPr="00774AAE">
        <w:rPr>
          <w:rFonts w:ascii="Palatino" w:eastAsia="MS Mincho" w:hAnsi="Palatino"/>
          <w:sz w:val="24"/>
        </w:rPr>
        <w:t xml:space="preserve"> and </w:t>
      </w:r>
      <w:r w:rsidRPr="00774AAE">
        <w:rPr>
          <w:rFonts w:ascii="Palatino" w:eastAsia="MS Mincho" w:hAnsi="Palatino"/>
          <w:b/>
          <w:sz w:val="24"/>
        </w:rPr>
        <w:t>f”</w:t>
      </w:r>
      <w:r w:rsidRPr="00774AAE">
        <w:rPr>
          <w:rFonts w:ascii="Palatino" w:eastAsia="MS Mincho" w:hAnsi="Palatino"/>
          <w:sz w:val="24"/>
        </w:rPr>
        <w:t xml:space="preserve"> be </w:t>
      </w:r>
      <w:proofErr w:type="spellStart"/>
      <w:r w:rsidRPr="00774AAE">
        <w:rPr>
          <w:rFonts w:ascii="Palatino" w:eastAsia="MS Mincho" w:hAnsi="Palatino"/>
          <w:sz w:val="24"/>
        </w:rPr>
        <w:t>subvectors</w:t>
      </w:r>
      <w:proofErr w:type="spellEnd"/>
      <w:r w:rsidRPr="00774AAE">
        <w:rPr>
          <w:rFonts w:ascii="Palatino" w:eastAsia="MS Mincho" w:hAnsi="Palatino"/>
          <w:sz w:val="24"/>
        </w:rPr>
        <w:t xml:space="preserve"> that occupy different sets of elements -- say </w:t>
      </w:r>
      <w:r w:rsidRPr="00774AAE">
        <w:rPr>
          <w:rFonts w:ascii="Palatino" w:eastAsia="MS Mincho" w:hAnsi="Palatino"/>
          <w:b/>
          <w:sz w:val="24"/>
        </w:rPr>
        <w:t>f’</w:t>
      </w:r>
      <w:r w:rsidRPr="00774AAE">
        <w:rPr>
          <w:rFonts w:ascii="Palatino" w:eastAsia="MS Mincho" w:hAnsi="Palatino"/>
          <w:sz w:val="24"/>
        </w:rPr>
        <w:t xml:space="preserve"> is non-zero only for elements [</w:t>
      </w:r>
      <w:proofErr w:type="gramStart"/>
      <w:r w:rsidRPr="00774AAE">
        <w:rPr>
          <w:rFonts w:ascii="Palatino" w:eastAsia="MS Mincho" w:hAnsi="Palatino"/>
          <w:sz w:val="24"/>
        </w:rPr>
        <w:t>1..</w:t>
      </w:r>
      <w:proofErr w:type="gramEnd"/>
      <w:r w:rsidRPr="00774AAE">
        <w:rPr>
          <w:rFonts w:ascii="Palatino" w:eastAsia="MS Mincho" w:hAnsi="Palatino"/>
          <w:i/>
          <w:sz w:val="24"/>
        </w:rPr>
        <w:t>m</w:t>
      </w:r>
      <w:r w:rsidRPr="00774AAE">
        <w:rPr>
          <w:rFonts w:ascii="Palatino" w:eastAsia="MS Mincho" w:hAnsi="Palatino"/>
          <w:sz w:val="24"/>
        </w:rPr>
        <w:t xml:space="preserve">] and </w:t>
      </w:r>
      <w:r w:rsidRPr="00774AAE">
        <w:rPr>
          <w:rFonts w:ascii="Palatino" w:eastAsia="MS Mincho" w:hAnsi="Palatino"/>
          <w:b/>
          <w:sz w:val="24"/>
        </w:rPr>
        <w:t>f”</w:t>
      </w:r>
      <w:r w:rsidRPr="00774AAE">
        <w:rPr>
          <w:rFonts w:ascii="Palatino" w:eastAsia="MS Mincho" w:hAnsi="Palatino"/>
          <w:sz w:val="24"/>
        </w:rPr>
        <w:t xml:space="preserve"> is non-zero only for elements [(</w:t>
      </w:r>
      <w:r w:rsidRPr="00774AAE">
        <w:rPr>
          <w:rFonts w:ascii="Palatino" w:eastAsia="MS Mincho" w:hAnsi="Palatino"/>
          <w:i/>
          <w:sz w:val="24"/>
        </w:rPr>
        <w:t>m</w:t>
      </w:r>
      <w:r w:rsidRPr="00774AAE">
        <w:rPr>
          <w:rFonts w:ascii="Palatino" w:eastAsia="MS Mincho" w:hAnsi="Palatino"/>
          <w:sz w:val="24"/>
        </w:rPr>
        <w:t>+1).</w:t>
      </w:r>
      <w:r w:rsidR="00AE0B90" w:rsidRPr="00774AAE">
        <w:rPr>
          <w:rFonts w:ascii="Palatino" w:eastAsia="MS Mincho" w:hAnsi="Palatino"/>
          <w:sz w:val="24"/>
        </w:rPr>
        <w:t>.</w:t>
      </w:r>
      <w:r w:rsidRPr="00774AAE">
        <w:rPr>
          <w:rFonts w:ascii="Palatino" w:eastAsia="MS Mincho" w:hAnsi="Palatino"/>
          <w:i/>
          <w:sz w:val="24"/>
        </w:rPr>
        <w:t>n</w:t>
      </w:r>
      <w:r w:rsidRPr="00774AAE">
        <w:rPr>
          <w:rFonts w:ascii="Palatino" w:eastAsia="MS Mincho" w:hAnsi="Palatino"/>
          <w:sz w:val="24"/>
        </w:rPr>
        <w:t xml:space="preserve">] where </w:t>
      </w:r>
      <w:r w:rsidRPr="00774AAE">
        <w:rPr>
          <w:rFonts w:ascii="Palatino" w:eastAsia="MS Mincho" w:hAnsi="Palatino"/>
          <w:i/>
          <w:sz w:val="24"/>
        </w:rPr>
        <w:t>n</w:t>
      </w:r>
      <w:r w:rsidRPr="00774AAE">
        <w:rPr>
          <w:rFonts w:ascii="Palatino" w:eastAsia="MS Mincho" w:hAnsi="Palatino"/>
          <w:sz w:val="24"/>
        </w:rPr>
        <w:t xml:space="preserve"> is the dimensionality.</w:t>
      </w:r>
    </w:p>
    <w:p w14:paraId="05E836F4" w14:textId="77777777" w:rsidR="005F5AB2" w:rsidRPr="00774AAE" w:rsidRDefault="005F5AB2">
      <w:pPr>
        <w:pStyle w:val="PlainText"/>
        <w:rPr>
          <w:rFonts w:ascii="Palatino" w:eastAsia="MS Mincho" w:hAnsi="Palatino"/>
          <w:sz w:val="24"/>
        </w:rPr>
      </w:pPr>
    </w:p>
    <w:p w14:paraId="3890D993"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Then consider a matrix </w:t>
      </w:r>
      <w:r w:rsidRPr="00774AAE">
        <w:rPr>
          <w:rFonts w:ascii="Palatino" w:eastAsia="MS Mincho" w:hAnsi="Palatino"/>
          <w:b/>
          <w:sz w:val="24"/>
        </w:rPr>
        <w:t xml:space="preserve">A </w:t>
      </w:r>
      <w:r w:rsidRPr="00774AAE">
        <w:rPr>
          <w:rFonts w:ascii="Palatino" w:eastAsia="MS Mincho" w:hAnsi="Palatino"/>
          <w:sz w:val="24"/>
        </w:rPr>
        <w:t xml:space="preserve">storing only the </w:t>
      </w:r>
      <w:proofErr w:type="spellStart"/>
      <w:r w:rsidRPr="00774AAE">
        <w:rPr>
          <w:rFonts w:ascii="Palatino" w:eastAsia="MS Mincho" w:hAnsi="Palatino"/>
          <w:sz w:val="24"/>
        </w:rPr>
        <w:t>autoassociation</w:t>
      </w:r>
      <w:proofErr w:type="spellEnd"/>
      <w:r w:rsidRPr="00774AAE">
        <w:rPr>
          <w:rFonts w:ascii="Palatino" w:eastAsia="MS Mincho" w:hAnsi="Palatino"/>
          <w:sz w:val="24"/>
        </w:rPr>
        <w:t xml:space="preserve"> </w:t>
      </w:r>
      <w:proofErr w:type="spellStart"/>
      <w:r w:rsidRPr="00774AAE">
        <w:rPr>
          <w:rFonts w:ascii="Palatino" w:eastAsia="MS Mincho" w:hAnsi="Palatino"/>
          <w:sz w:val="24"/>
        </w:rPr>
        <w:t xml:space="preserve">of </w:t>
      </w:r>
      <w:r w:rsidRPr="00774AAE">
        <w:rPr>
          <w:rFonts w:ascii="Palatino" w:eastAsia="MS Mincho" w:hAnsi="Palatino"/>
          <w:b/>
          <w:bCs/>
          <w:sz w:val="24"/>
        </w:rPr>
        <w:t>f</w:t>
      </w:r>
      <w:proofErr w:type="spellEnd"/>
      <w:r w:rsidRPr="00774AAE">
        <w:rPr>
          <w:rFonts w:ascii="Palatino" w:eastAsia="MS Mincho" w:hAnsi="Palatino"/>
          <w:sz w:val="24"/>
        </w:rPr>
        <w:t xml:space="preserve"> that is</w:t>
      </w:r>
    </w:p>
    <w:p w14:paraId="27F7B951"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p>
    <w:p w14:paraId="658D14E4"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sz w:val="24"/>
        </w:rPr>
        <w:t>A</w:t>
      </w:r>
      <w:r w:rsidRPr="00774AAE">
        <w:rPr>
          <w:rFonts w:ascii="Palatino" w:eastAsia="MS Mincho" w:hAnsi="Palatino"/>
          <w:sz w:val="24"/>
        </w:rPr>
        <w:t xml:space="preserve"> = (</w:t>
      </w:r>
      <w:proofErr w:type="spellStart"/>
      <w:r w:rsidRPr="00774AAE">
        <w:rPr>
          <w:rFonts w:ascii="Palatino" w:eastAsia="MS Mincho" w:hAnsi="Palatino"/>
          <w:b/>
          <w:sz w:val="24"/>
        </w:rPr>
        <w:t>f’</w:t>
      </w:r>
      <w:r w:rsidRPr="00774AAE">
        <w:rPr>
          <w:rFonts w:ascii="Palatino" w:eastAsia="MS Mincho" w:hAnsi="Palatino"/>
          <w:sz w:val="24"/>
        </w:rPr>
        <w:t>+</w:t>
      </w:r>
      <w:r w:rsidRPr="00774AAE">
        <w:rPr>
          <w:rFonts w:ascii="Palatino" w:eastAsia="MS Mincho" w:hAnsi="Palatino"/>
          <w:b/>
          <w:sz w:val="24"/>
        </w:rPr>
        <w:t>f</w:t>
      </w:r>
      <w:proofErr w:type="spellEnd"/>
      <w:proofErr w:type="gramStart"/>
      <w:r w:rsidRPr="00774AAE">
        <w:rPr>
          <w:rFonts w:ascii="Palatino" w:eastAsia="MS Mincho" w:hAnsi="Palatino"/>
          <w:b/>
          <w:sz w:val="24"/>
        </w:rPr>
        <w:t>”</w:t>
      </w:r>
      <w:r w:rsidRPr="00774AAE">
        <w:rPr>
          <w:rFonts w:ascii="Palatino" w:eastAsia="MS Mincho" w:hAnsi="Palatino"/>
          <w:sz w:val="24"/>
        </w:rPr>
        <w:t>)(</w:t>
      </w:r>
      <w:proofErr w:type="spellStart"/>
      <w:proofErr w:type="gramEnd"/>
      <w:r w:rsidRPr="00774AAE">
        <w:rPr>
          <w:rFonts w:ascii="Palatino" w:eastAsia="MS Mincho" w:hAnsi="Palatino"/>
          <w:b/>
          <w:sz w:val="24"/>
        </w:rPr>
        <w:t>f’</w:t>
      </w:r>
      <w:r w:rsidRPr="00774AAE">
        <w:rPr>
          <w:rFonts w:ascii="Palatino" w:eastAsia="MS Mincho" w:hAnsi="Palatino"/>
          <w:sz w:val="24"/>
        </w:rPr>
        <w:t>+</w:t>
      </w:r>
      <w:r w:rsidRPr="00774AAE">
        <w:rPr>
          <w:rFonts w:ascii="Palatino" w:eastAsia="MS Mincho" w:hAnsi="Palatino"/>
          <w:b/>
          <w:sz w:val="24"/>
        </w:rPr>
        <w:t>f</w:t>
      </w:r>
      <w:proofErr w:type="spellEnd"/>
      <w:r w:rsidRPr="00774AAE">
        <w:rPr>
          <w:rFonts w:ascii="Palatino" w:eastAsia="MS Mincho" w:hAnsi="Palatino"/>
          <w:b/>
          <w:sz w:val="24"/>
        </w:rPr>
        <w:t>”</w:t>
      </w:r>
      <w:r w:rsidRPr="00774AAE">
        <w:rPr>
          <w:rFonts w:ascii="Palatino" w:eastAsia="MS Mincho" w:hAnsi="Palatino"/>
          <w:sz w:val="24"/>
        </w:rPr>
        <w:t>)</w:t>
      </w:r>
      <w:r w:rsidRPr="00774AAE">
        <w:rPr>
          <w:rFonts w:ascii="Palatino" w:eastAsia="MS Mincho" w:hAnsi="Palatino"/>
          <w:sz w:val="24"/>
          <w:vertAlign w:val="superscript"/>
        </w:rPr>
        <w:t>T</w:t>
      </w:r>
      <w:r w:rsidRPr="00774AAE">
        <w:rPr>
          <w:rFonts w:ascii="Palatino" w:eastAsia="MS Mincho" w:hAnsi="Palatino"/>
          <w:sz w:val="24"/>
        </w:rPr>
        <w:t>,</w:t>
      </w:r>
    </w:p>
    <w:p w14:paraId="70675F11"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p>
    <w:p w14:paraId="48B71320"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We will assume the learning constant </w:t>
      </w:r>
      <w:r w:rsidRPr="00774AAE">
        <w:rPr>
          <w:rFonts w:ascii="Palatino" w:eastAsia="MS Mincho" w:hAnsi="Palatino"/>
          <w:sz w:val="24"/>
        </w:rPr>
        <w:sym w:font="Symbol" w:char="F068"/>
      </w:r>
      <w:r w:rsidRPr="00774AAE">
        <w:rPr>
          <w:rFonts w:ascii="Palatino" w:eastAsia="MS Mincho" w:hAnsi="Palatino"/>
          <w:sz w:val="24"/>
        </w:rPr>
        <w:t>=1 as before.</w:t>
      </w:r>
    </w:p>
    <w:p w14:paraId="32658785" w14:textId="77777777" w:rsidR="005F5AB2" w:rsidRPr="00774AAE" w:rsidRDefault="005F5AB2">
      <w:pPr>
        <w:pStyle w:val="PlainText"/>
        <w:rPr>
          <w:rFonts w:ascii="Palatino" w:eastAsia="MS Mincho" w:hAnsi="Palatino"/>
          <w:sz w:val="24"/>
        </w:rPr>
      </w:pPr>
    </w:p>
    <w:p w14:paraId="7C0CCB6F"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lastRenderedPageBreak/>
        <w:t xml:space="preserve">The matrix is now formed.  Suppose at some future time a sadly truncated version </w:t>
      </w:r>
      <w:proofErr w:type="spellStart"/>
      <w:r w:rsidRPr="00774AAE">
        <w:rPr>
          <w:rFonts w:ascii="Palatino" w:eastAsia="MS Mincho" w:hAnsi="Palatino"/>
          <w:sz w:val="24"/>
        </w:rPr>
        <w:t xml:space="preserve">of </w:t>
      </w:r>
      <w:r w:rsidRPr="00774AAE">
        <w:rPr>
          <w:rFonts w:ascii="Palatino" w:eastAsia="MS Mincho" w:hAnsi="Palatino"/>
          <w:b/>
          <w:sz w:val="24"/>
        </w:rPr>
        <w:t>f</w:t>
      </w:r>
      <w:proofErr w:type="spellEnd"/>
      <w:r w:rsidRPr="00774AAE">
        <w:rPr>
          <w:rFonts w:ascii="Palatino" w:eastAsia="MS Mincho" w:hAnsi="Palatino"/>
          <w:b/>
          <w:sz w:val="24"/>
        </w:rPr>
        <w:t xml:space="preserve"> </w:t>
      </w:r>
      <w:r w:rsidRPr="00774AAE">
        <w:rPr>
          <w:rFonts w:ascii="Palatino" w:eastAsia="MS Mincho" w:hAnsi="Palatino"/>
          <w:bCs/>
          <w:sz w:val="24"/>
        </w:rPr>
        <w:t>with many missing elements,</w:t>
      </w:r>
      <w:r w:rsidRPr="00774AAE">
        <w:rPr>
          <w:rFonts w:ascii="Palatino" w:eastAsia="MS Mincho" w:hAnsi="Palatino"/>
          <w:sz w:val="24"/>
        </w:rPr>
        <w:t xml:space="preserve"> say </w:t>
      </w:r>
      <w:r w:rsidRPr="00774AAE">
        <w:rPr>
          <w:rFonts w:ascii="Palatino" w:eastAsia="MS Mincho" w:hAnsi="Palatino"/>
          <w:b/>
          <w:sz w:val="24"/>
        </w:rPr>
        <w:t>f’</w:t>
      </w:r>
      <w:r w:rsidRPr="00774AAE">
        <w:rPr>
          <w:rFonts w:ascii="Palatino" w:eastAsia="MS Mincho" w:hAnsi="Palatino"/>
          <w:sz w:val="24"/>
        </w:rPr>
        <w:t xml:space="preserve"> is presented at the input to the system.</w:t>
      </w:r>
    </w:p>
    <w:p w14:paraId="11E56487" w14:textId="77777777" w:rsidR="005F5AB2" w:rsidRPr="00774AAE" w:rsidRDefault="005F5AB2">
      <w:pPr>
        <w:pStyle w:val="PlainText"/>
        <w:rPr>
          <w:rFonts w:ascii="Palatino" w:eastAsia="MS Mincho" w:hAnsi="Palatino"/>
          <w:sz w:val="24"/>
        </w:rPr>
      </w:pPr>
    </w:p>
    <w:p w14:paraId="284E449E"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The output is then given by</w:t>
      </w:r>
    </w:p>
    <w:p w14:paraId="5DAB365E" w14:textId="77777777" w:rsidR="005F5AB2" w:rsidRPr="00774AAE" w:rsidRDefault="005F5AB2">
      <w:pPr>
        <w:pStyle w:val="PlainText"/>
        <w:rPr>
          <w:rFonts w:ascii="Palatino" w:eastAsia="MS Mincho" w:hAnsi="Palatino"/>
          <w:sz w:val="24"/>
        </w:rPr>
      </w:pPr>
    </w:p>
    <w:p w14:paraId="0C518D3E"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(output) = </w:t>
      </w:r>
      <w:proofErr w:type="spellStart"/>
      <w:r w:rsidRPr="00774AAE">
        <w:rPr>
          <w:rFonts w:ascii="Palatino" w:eastAsia="MS Mincho" w:hAnsi="Palatino"/>
          <w:b/>
          <w:sz w:val="24"/>
        </w:rPr>
        <w:t>Af</w:t>
      </w:r>
      <w:proofErr w:type="spellEnd"/>
      <w:r w:rsidRPr="00774AAE">
        <w:rPr>
          <w:rFonts w:ascii="Palatino" w:eastAsia="MS Mincho" w:hAnsi="Palatino"/>
          <w:b/>
          <w:sz w:val="24"/>
        </w:rPr>
        <w:t>’</w:t>
      </w:r>
    </w:p>
    <w:p w14:paraId="2FA435E0" w14:textId="77777777" w:rsidR="005F5AB2" w:rsidRPr="00774AAE" w:rsidRDefault="005F5AB2">
      <w:pPr>
        <w:pStyle w:val="PlainText"/>
        <w:rPr>
          <w:rFonts w:ascii="Palatino" w:eastAsia="MS Mincho" w:hAnsi="Palatino"/>
          <w:sz w:val="24"/>
        </w:rPr>
      </w:pPr>
    </w:p>
    <w:p w14:paraId="49B3AE9D"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 (</w:t>
      </w:r>
      <w:proofErr w:type="spellStart"/>
      <w:r w:rsidRPr="00774AAE">
        <w:rPr>
          <w:rFonts w:ascii="Palatino" w:eastAsia="MS Mincho" w:hAnsi="Palatino"/>
          <w:b/>
          <w:sz w:val="24"/>
        </w:rPr>
        <w:t>f’f’</w:t>
      </w:r>
      <w:r w:rsidRPr="00774AAE">
        <w:rPr>
          <w:rFonts w:ascii="Palatino" w:eastAsia="MS Mincho" w:hAnsi="Palatino"/>
          <w:b/>
          <w:bCs/>
          <w:sz w:val="24"/>
          <w:vertAlign w:val="superscript"/>
        </w:rPr>
        <w:t>T</w:t>
      </w:r>
      <w:r w:rsidRPr="00774AAE">
        <w:rPr>
          <w:rFonts w:ascii="Palatino" w:eastAsia="MS Mincho" w:hAnsi="Palatino"/>
          <w:sz w:val="24"/>
        </w:rPr>
        <w:t>+</w:t>
      </w:r>
      <w:proofErr w:type="gramStart"/>
      <w:r w:rsidRPr="00774AAE">
        <w:rPr>
          <w:rFonts w:ascii="Palatino" w:eastAsia="MS Mincho" w:hAnsi="Palatino"/>
          <w:b/>
          <w:sz w:val="24"/>
        </w:rPr>
        <w:t>f’f”</w:t>
      </w:r>
      <w:r w:rsidRPr="00774AAE">
        <w:rPr>
          <w:rFonts w:ascii="Palatino" w:eastAsia="MS Mincho" w:hAnsi="Palatino"/>
          <w:b/>
          <w:bCs/>
          <w:sz w:val="24"/>
          <w:vertAlign w:val="superscript"/>
        </w:rPr>
        <w:t>T</w:t>
      </w:r>
      <w:proofErr w:type="gramEnd"/>
      <w:r w:rsidRPr="00774AAE">
        <w:rPr>
          <w:rFonts w:ascii="Palatino" w:eastAsia="MS Mincho" w:hAnsi="Palatino"/>
          <w:sz w:val="24"/>
        </w:rPr>
        <w:t>+</w:t>
      </w:r>
      <w:r w:rsidRPr="00774AAE">
        <w:rPr>
          <w:rFonts w:ascii="Palatino" w:eastAsia="MS Mincho" w:hAnsi="Palatino"/>
          <w:b/>
          <w:sz w:val="24"/>
        </w:rPr>
        <w:t>f”f’</w:t>
      </w:r>
      <w:r w:rsidRPr="00774AAE">
        <w:rPr>
          <w:rFonts w:ascii="Palatino" w:eastAsia="MS Mincho" w:hAnsi="Palatino"/>
          <w:sz w:val="24"/>
          <w:vertAlign w:val="superscript"/>
        </w:rPr>
        <w:t>T</w:t>
      </w:r>
      <w:r w:rsidRPr="00774AAE">
        <w:rPr>
          <w:rFonts w:ascii="Palatino" w:eastAsia="MS Mincho" w:hAnsi="Palatino"/>
          <w:sz w:val="24"/>
        </w:rPr>
        <w:t>+</w:t>
      </w:r>
      <w:r w:rsidRPr="00774AAE">
        <w:rPr>
          <w:rFonts w:ascii="Palatino" w:eastAsia="MS Mincho" w:hAnsi="Palatino"/>
          <w:b/>
          <w:sz w:val="24"/>
        </w:rPr>
        <w:t>f”f”</w:t>
      </w:r>
      <w:r w:rsidRPr="00774AAE">
        <w:rPr>
          <w:rFonts w:ascii="Palatino" w:eastAsia="MS Mincho" w:hAnsi="Palatino"/>
          <w:b/>
          <w:bCs/>
          <w:sz w:val="24"/>
          <w:vertAlign w:val="superscript"/>
        </w:rPr>
        <w:t>T</w:t>
      </w:r>
      <w:proofErr w:type="spellEnd"/>
      <w:r w:rsidRPr="00774AAE">
        <w:rPr>
          <w:rFonts w:ascii="Palatino" w:eastAsia="MS Mincho" w:hAnsi="Palatino"/>
          <w:sz w:val="24"/>
        </w:rPr>
        <w:t>)f’.</w:t>
      </w:r>
    </w:p>
    <w:p w14:paraId="0D3E8784" w14:textId="77777777" w:rsidR="005F5AB2" w:rsidRPr="00774AAE" w:rsidRDefault="005F5AB2">
      <w:pPr>
        <w:pStyle w:val="PlainText"/>
        <w:rPr>
          <w:rFonts w:ascii="Palatino" w:eastAsia="MS Mincho" w:hAnsi="Palatino"/>
          <w:sz w:val="24"/>
        </w:rPr>
      </w:pPr>
    </w:p>
    <w:p w14:paraId="32E19B8F"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Since </w:t>
      </w:r>
      <w:r w:rsidRPr="00774AAE">
        <w:rPr>
          <w:rFonts w:ascii="Palatino" w:eastAsia="MS Mincho" w:hAnsi="Palatino"/>
          <w:b/>
          <w:sz w:val="24"/>
        </w:rPr>
        <w:t>f’</w:t>
      </w:r>
      <w:r w:rsidRPr="00774AAE">
        <w:rPr>
          <w:rFonts w:ascii="Palatino" w:eastAsia="MS Mincho" w:hAnsi="Palatino"/>
          <w:sz w:val="24"/>
        </w:rPr>
        <w:t xml:space="preserve"> and </w:t>
      </w:r>
      <w:r w:rsidRPr="00774AAE">
        <w:rPr>
          <w:rFonts w:ascii="Palatino" w:eastAsia="MS Mincho" w:hAnsi="Palatino"/>
          <w:b/>
          <w:sz w:val="24"/>
        </w:rPr>
        <w:t>f”</w:t>
      </w:r>
      <w:r w:rsidRPr="00774AAE">
        <w:rPr>
          <w:rFonts w:ascii="Palatino" w:eastAsia="MS Mincho" w:hAnsi="Palatino"/>
          <w:sz w:val="24"/>
        </w:rPr>
        <w:t xml:space="preserve"> are orthogonal,</w:t>
      </w:r>
    </w:p>
    <w:p w14:paraId="1419972A" w14:textId="77777777" w:rsidR="005F5AB2" w:rsidRPr="00774AAE" w:rsidRDefault="005F5AB2">
      <w:pPr>
        <w:pStyle w:val="PlainText"/>
        <w:rPr>
          <w:rFonts w:ascii="Palatino" w:eastAsia="MS Mincho" w:hAnsi="Palatino"/>
          <w:sz w:val="24"/>
        </w:rPr>
      </w:pPr>
    </w:p>
    <w:p w14:paraId="34C8F469"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(output) = (</w:t>
      </w:r>
      <w:r w:rsidRPr="00774AAE">
        <w:rPr>
          <w:rFonts w:ascii="Palatino" w:eastAsia="MS Mincho" w:hAnsi="Palatino"/>
          <w:b/>
          <w:sz w:val="24"/>
        </w:rPr>
        <w:t>f’</w:t>
      </w:r>
      <w:r w:rsidRPr="00774AAE">
        <w:rPr>
          <w:rFonts w:ascii="Palatino" w:eastAsia="MS Mincho" w:hAnsi="Palatino"/>
          <w:sz w:val="24"/>
        </w:rPr>
        <w:t xml:space="preserve"> + </w:t>
      </w:r>
      <w:r w:rsidRPr="00774AAE">
        <w:rPr>
          <w:rFonts w:ascii="Palatino" w:eastAsia="MS Mincho" w:hAnsi="Palatino"/>
          <w:b/>
          <w:sz w:val="24"/>
        </w:rPr>
        <w:t>f”</w:t>
      </w:r>
      <w:r w:rsidRPr="00774AAE">
        <w:rPr>
          <w:rFonts w:ascii="Palatino" w:eastAsia="MS Mincho" w:hAnsi="Palatino"/>
          <w:sz w:val="24"/>
        </w:rPr>
        <w:t>) [</w:t>
      </w:r>
      <w:proofErr w:type="spellStart"/>
      <w:r w:rsidRPr="00774AAE">
        <w:rPr>
          <w:rFonts w:ascii="Palatino" w:eastAsia="MS Mincho" w:hAnsi="Palatino"/>
          <w:b/>
          <w:sz w:val="24"/>
        </w:rPr>
        <w:t>f</w:t>
      </w:r>
      <w:proofErr w:type="gramStart"/>
      <w:r w:rsidRPr="00774AAE">
        <w:rPr>
          <w:rFonts w:ascii="Palatino" w:eastAsia="MS Mincho" w:hAnsi="Palatino"/>
          <w:b/>
          <w:sz w:val="24"/>
        </w:rPr>
        <w:t>’,f</w:t>
      </w:r>
      <w:proofErr w:type="spellEnd"/>
      <w:proofErr w:type="gramEnd"/>
      <w:r w:rsidRPr="00774AAE">
        <w:rPr>
          <w:rFonts w:ascii="Palatino" w:eastAsia="MS Mincho" w:hAnsi="Palatino"/>
          <w:b/>
          <w:sz w:val="24"/>
        </w:rPr>
        <w:t>’</w:t>
      </w:r>
      <w:r w:rsidRPr="00774AAE">
        <w:rPr>
          <w:rFonts w:ascii="Palatino" w:eastAsia="MS Mincho" w:hAnsi="Palatino"/>
          <w:sz w:val="24"/>
        </w:rPr>
        <w:t>].</w:t>
      </w:r>
    </w:p>
    <w:p w14:paraId="1C5524EE" w14:textId="77777777" w:rsidR="005F5AB2" w:rsidRPr="00774AAE" w:rsidRDefault="005F5AB2">
      <w:pPr>
        <w:pStyle w:val="PlainText"/>
        <w:rPr>
          <w:rFonts w:ascii="Palatino" w:eastAsia="MS Mincho" w:hAnsi="Palatino"/>
          <w:sz w:val="24"/>
        </w:rPr>
      </w:pPr>
    </w:p>
    <w:p w14:paraId="09768E90"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 </w:t>
      </w:r>
      <w:proofErr w:type="spellStart"/>
      <w:r w:rsidRPr="00774AAE">
        <w:rPr>
          <w:rFonts w:ascii="Palatino" w:eastAsia="MS Mincho" w:hAnsi="Palatino"/>
          <w:sz w:val="24"/>
        </w:rPr>
        <w:t>c</w:t>
      </w:r>
      <w:r w:rsidRPr="00774AAE">
        <w:rPr>
          <w:rFonts w:ascii="Palatino" w:eastAsia="MS Mincho" w:hAnsi="Palatino"/>
          <w:b/>
          <w:sz w:val="24"/>
        </w:rPr>
        <w:t>f</w:t>
      </w:r>
      <w:proofErr w:type="spellEnd"/>
    </w:p>
    <w:p w14:paraId="2447E475" w14:textId="77777777" w:rsidR="005F5AB2" w:rsidRPr="00774AAE" w:rsidRDefault="005F5AB2">
      <w:pPr>
        <w:pStyle w:val="PlainText"/>
        <w:rPr>
          <w:rFonts w:ascii="Palatino" w:eastAsia="MS Mincho" w:hAnsi="Palatino"/>
          <w:sz w:val="24"/>
        </w:rPr>
      </w:pPr>
    </w:p>
    <w:p w14:paraId="7514348B"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where c is some constant since the inner product [</w:t>
      </w:r>
      <w:proofErr w:type="spellStart"/>
      <w:r w:rsidRPr="00774AAE">
        <w:rPr>
          <w:rFonts w:ascii="Palatino" w:eastAsia="MS Mincho" w:hAnsi="Palatino"/>
          <w:b/>
          <w:sz w:val="24"/>
        </w:rPr>
        <w:t>f</w:t>
      </w:r>
      <w:proofErr w:type="gramStart"/>
      <w:r w:rsidRPr="00774AAE">
        <w:rPr>
          <w:rFonts w:ascii="Palatino" w:eastAsia="MS Mincho" w:hAnsi="Palatino"/>
          <w:b/>
          <w:sz w:val="24"/>
        </w:rPr>
        <w:t>’,f</w:t>
      </w:r>
      <w:proofErr w:type="spellEnd"/>
      <w:proofErr w:type="gramEnd"/>
      <w:r w:rsidRPr="00774AAE">
        <w:rPr>
          <w:rFonts w:ascii="Palatino" w:eastAsia="MS Mincho" w:hAnsi="Palatino"/>
          <w:b/>
          <w:sz w:val="24"/>
        </w:rPr>
        <w:t>’</w:t>
      </w:r>
      <w:r w:rsidRPr="00774AAE">
        <w:rPr>
          <w:rFonts w:ascii="Palatino" w:eastAsia="MS Mincho" w:hAnsi="Palatino"/>
          <w:sz w:val="24"/>
        </w:rPr>
        <w:t>] is simply a number.  Therefore</w:t>
      </w:r>
      <w:r w:rsidR="00AD79EA" w:rsidRPr="00774AAE">
        <w:rPr>
          <w:rFonts w:ascii="Palatino" w:eastAsia="MS Mincho" w:hAnsi="Palatino"/>
          <w:sz w:val="24"/>
        </w:rPr>
        <w:t>,</w:t>
      </w:r>
      <w:r w:rsidRPr="00774AAE">
        <w:rPr>
          <w:rFonts w:ascii="Palatino" w:eastAsia="MS Mincho" w:hAnsi="Palatino"/>
          <w:sz w:val="24"/>
        </w:rPr>
        <w:t xml:space="preserve"> the </w:t>
      </w:r>
      <w:proofErr w:type="spellStart"/>
      <w:r w:rsidRPr="00774AAE">
        <w:rPr>
          <w:rFonts w:ascii="Palatino" w:eastAsia="MS Mincho" w:hAnsi="Palatino"/>
          <w:sz w:val="24"/>
        </w:rPr>
        <w:t>autoassociator</w:t>
      </w:r>
      <w:proofErr w:type="spellEnd"/>
      <w:r w:rsidRPr="00774AAE">
        <w:rPr>
          <w:rFonts w:ascii="Palatino" w:eastAsia="MS Mincho" w:hAnsi="Palatino"/>
          <w:sz w:val="24"/>
        </w:rPr>
        <w:t xml:space="preserve"> has regenerated the missing part of the state vector by using the information in the connection matrix.  </w:t>
      </w:r>
      <w:proofErr w:type="gramStart"/>
      <w:r w:rsidRPr="00774AAE">
        <w:rPr>
          <w:rFonts w:ascii="Palatino" w:eastAsia="MS Mincho" w:hAnsi="Palatino"/>
          <w:sz w:val="24"/>
        </w:rPr>
        <w:t>Of course</w:t>
      </w:r>
      <w:proofErr w:type="gramEnd"/>
      <w:r w:rsidRPr="00774AAE">
        <w:rPr>
          <w:rFonts w:ascii="Palatino" w:eastAsia="MS Mincho" w:hAnsi="Palatino"/>
          <w:sz w:val="24"/>
        </w:rPr>
        <w:t xml:space="preserve"> if a number of items are stored, the problem becomes more complex, but with similar qualitative properties.</w:t>
      </w:r>
    </w:p>
    <w:p w14:paraId="2330A2BF" w14:textId="77777777" w:rsidR="005F5AB2" w:rsidRPr="00774AAE" w:rsidRDefault="005F5AB2">
      <w:pPr>
        <w:pStyle w:val="PlainText"/>
        <w:rPr>
          <w:rFonts w:ascii="Palatino" w:eastAsia="MS Mincho" w:hAnsi="Palatino"/>
          <w:sz w:val="24"/>
        </w:rPr>
      </w:pPr>
    </w:p>
    <w:p w14:paraId="1BE042BE" w14:textId="77777777"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Try to study this system.  This technique has the valuable property that if only part of </w:t>
      </w:r>
      <w:r w:rsidRPr="00774AAE">
        <w:rPr>
          <w:rFonts w:ascii="Palatino" w:eastAsia="MS Mincho" w:hAnsi="Palatino"/>
          <w:b/>
          <w:sz w:val="24"/>
        </w:rPr>
        <w:t xml:space="preserve">f </w:t>
      </w:r>
      <w:r w:rsidRPr="00774AAE">
        <w:rPr>
          <w:rFonts w:ascii="Palatino" w:eastAsia="MS Mincho" w:hAnsi="Palatino"/>
          <w:sz w:val="24"/>
        </w:rPr>
        <w:t xml:space="preserve">is put into the system it will regenerate the missing part.  This is what is called the </w:t>
      </w:r>
      <w:r w:rsidRPr="00774AAE">
        <w:rPr>
          <w:rFonts w:ascii="Palatino" w:eastAsia="MS Mincho" w:hAnsi="Palatino"/>
          <w:b/>
          <w:i/>
          <w:sz w:val="24"/>
        </w:rPr>
        <w:t>reconstructive</w:t>
      </w:r>
      <w:r w:rsidRPr="00774AAE">
        <w:rPr>
          <w:rFonts w:ascii="Palatino" w:eastAsia="MS Mincho" w:hAnsi="Palatino"/>
          <w:sz w:val="24"/>
        </w:rPr>
        <w:t xml:space="preserve"> property of </w:t>
      </w:r>
      <w:proofErr w:type="spellStart"/>
      <w:r w:rsidRPr="00774AAE">
        <w:rPr>
          <w:rFonts w:ascii="Palatino" w:eastAsia="MS Mincho" w:hAnsi="Palatino"/>
          <w:sz w:val="24"/>
        </w:rPr>
        <w:t>autoassociative</w:t>
      </w:r>
      <w:proofErr w:type="spellEnd"/>
      <w:r w:rsidRPr="00774AAE">
        <w:rPr>
          <w:rFonts w:ascii="Palatino" w:eastAsia="MS Mincho" w:hAnsi="Palatino"/>
          <w:sz w:val="24"/>
        </w:rPr>
        <w:t xml:space="preserve"> memories.  You might try to think of some way to demonstrate this property.  Looking at what happened to the missing (i.e. zero) parts of the vector is a good technique.  </w:t>
      </w:r>
    </w:p>
    <w:p w14:paraId="056D4633" w14:textId="77777777" w:rsidR="005F5AB2" w:rsidRPr="00774AAE" w:rsidRDefault="005F5AB2">
      <w:pPr>
        <w:pStyle w:val="PlainText"/>
        <w:rPr>
          <w:rFonts w:ascii="Palatino" w:eastAsia="MS Mincho" w:hAnsi="Palatino"/>
          <w:sz w:val="24"/>
        </w:rPr>
      </w:pPr>
    </w:p>
    <w:p w14:paraId="4C2AB777" w14:textId="77777777" w:rsidR="005F5AB2" w:rsidRPr="00774AAE" w:rsidRDefault="005F5AB2">
      <w:pPr>
        <w:pStyle w:val="PlainText"/>
        <w:rPr>
          <w:rFonts w:ascii="Palatino" w:eastAsia="MS Mincho" w:hAnsi="Palatino"/>
          <w:sz w:val="24"/>
        </w:rPr>
      </w:pPr>
      <w:proofErr w:type="spellStart"/>
      <w:r w:rsidRPr="00774AAE">
        <w:rPr>
          <w:rFonts w:ascii="Palatino" w:eastAsia="MS Mincho" w:hAnsi="Palatino"/>
          <w:b/>
          <w:sz w:val="24"/>
        </w:rPr>
        <w:t>Autoassociative</w:t>
      </w:r>
      <w:proofErr w:type="spellEnd"/>
      <w:r w:rsidRPr="00774AAE">
        <w:rPr>
          <w:rFonts w:ascii="Palatino" w:eastAsia="MS Mincho" w:hAnsi="Palatino"/>
          <w:sz w:val="24"/>
        </w:rPr>
        <w:t xml:space="preserve"> models are very general and many non-linear neural network models are based on them and their generalizations.  There is now considerable evidence that </w:t>
      </w:r>
      <w:proofErr w:type="spellStart"/>
      <w:r w:rsidRPr="00774AAE">
        <w:rPr>
          <w:rFonts w:ascii="Palatino" w:eastAsia="MS Mincho" w:hAnsi="Palatino"/>
          <w:sz w:val="24"/>
        </w:rPr>
        <w:t>autoassociative</w:t>
      </w:r>
      <w:proofErr w:type="spellEnd"/>
      <w:r w:rsidRPr="00774AAE">
        <w:rPr>
          <w:rFonts w:ascii="Palatino" w:eastAsia="MS Mincho" w:hAnsi="Palatino"/>
          <w:sz w:val="24"/>
        </w:rPr>
        <w:t xml:space="preserve"> network memories may actually exist in the hippocampus, a cortical structure known to be involved in memory.</w:t>
      </w:r>
    </w:p>
    <w:p w14:paraId="1DCD3F20" w14:textId="77777777" w:rsidR="005F5AB2" w:rsidRPr="00774AAE" w:rsidRDefault="005F5AB2">
      <w:pPr>
        <w:pStyle w:val="PlainText"/>
        <w:rPr>
          <w:rFonts w:ascii="Palatino" w:eastAsia="MS Mincho" w:hAnsi="Palatino"/>
          <w:sz w:val="24"/>
        </w:rPr>
      </w:pPr>
    </w:p>
    <w:p w14:paraId="65FB81DE" w14:textId="6D8516F3" w:rsidR="005F5AB2" w:rsidRPr="00774AAE" w:rsidRDefault="005F5AB2">
      <w:pPr>
        <w:pStyle w:val="PlainText"/>
        <w:rPr>
          <w:rFonts w:ascii="Palatino" w:eastAsia="MS Mincho" w:hAnsi="Palatino"/>
          <w:sz w:val="24"/>
        </w:rPr>
      </w:pPr>
      <w:r w:rsidRPr="00774AAE">
        <w:rPr>
          <w:rFonts w:ascii="Palatino" w:eastAsia="MS Mincho" w:hAnsi="Palatino"/>
          <w:sz w:val="24"/>
        </w:rPr>
        <w:t xml:space="preserve">  </w:t>
      </w:r>
      <w:r w:rsidRPr="00774AAE">
        <w:rPr>
          <w:rFonts w:ascii="Palatino" w:eastAsia="MS Mincho" w:hAnsi="Palatino"/>
          <w:b/>
          <w:bCs/>
          <w:sz w:val="24"/>
        </w:rPr>
        <w:t>(</w:t>
      </w:r>
      <w:r w:rsidR="00FD571D" w:rsidRPr="00774AAE">
        <w:rPr>
          <w:rFonts w:ascii="Palatino" w:eastAsia="MS Mincho" w:hAnsi="Palatino"/>
          <w:b/>
          <w:bCs/>
          <w:sz w:val="24"/>
        </w:rPr>
        <w:t>e</w:t>
      </w:r>
      <w:r w:rsidRPr="00774AAE">
        <w:rPr>
          <w:rFonts w:ascii="Palatino" w:eastAsia="MS Mincho" w:hAnsi="Palatino"/>
          <w:b/>
          <w:bCs/>
          <w:sz w:val="24"/>
        </w:rPr>
        <w:t>)</w:t>
      </w:r>
      <w:r w:rsidRPr="00774AAE">
        <w:rPr>
          <w:rFonts w:ascii="Palatino" w:eastAsia="MS Mincho" w:hAnsi="Palatino"/>
          <w:sz w:val="24"/>
        </w:rPr>
        <w:t xml:space="preserve"> Many variants of the simple outer-product learning rule are possible.  There is some suggestion from biology that small changes in activities are not learned, that is the learning rule has a "hole" in it when values are small.  This idea could be implemented quite nicely by simply putting in a modification threshold, that is, there is no modification unless some parameter is above threshold.  Possible obvious parameters would be pre-synaptic activity, post-synaptic activity, or their product.  You might try a product threshold as the most obvious candidate, and the most in harmony with the outer product rule.  </w:t>
      </w:r>
    </w:p>
    <w:p w14:paraId="7CB21A48" w14:textId="77777777" w:rsidR="005F5AB2" w:rsidRPr="00774AAE" w:rsidRDefault="005F5AB2">
      <w:pPr>
        <w:pStyle w:val="PlainText"/>
        <w:rPr>
          <w:rFonts w:ascii="Palatino" w:eastAsia="MS Mincho" w:hAnsi="Palatino"/>
          <w:sz w:val="24"/>
        </w:rPr>
      </w:pPr>
    </w:p>
    <w:p w14:paraId="428D4C28" w14:textId="2EF52F3C" w:rsidR="005F5AB2" w:rsidRPr="00774AAE" w:rsidRDefault="005F5AB2" w:rsidP="00F37D78">
      <w:pPr>
        <w:pStyle w:val="PlainText"/>
        <w:rPr>
          <w:rFonts w:ascii="Palatino" w:eastAsia="MS Mincho" w:hAnsi="Palatino"/>
          <w:sz w:val="24"/>
        </w:rPr>
      </w:pPr>
      <w:r w:rsidRPr="00774AAE">
        <w:rPr>
          <w:rFonts w:ascii="Palatino" w:eastAsia="MS Mincho" w:hAnsi="Palatino"/>
          <w:sz w:val="24"/>
        </w:rPr>
        <w:t xml:space="preserve">This rule would also be easy to implement since it would simply involve checking the outer product matrix for values below threshold and then setting them to zero.  </w:t>
      </w:r>
      <w:proofErr w:type="gramStart"/>
      <w:r w:rsidRPr="00774AAE">
        <w:rPr>
          <w:rFonts w:ascii="Palatino" w:eastAsia="MS Mincho" w:hAnsi="Palatino"/>
          <w:sz w:val="24"/>
        </w:rPr>
        <w:t>Obviously</w:t>
      </w:r>
      <w:proofErr w:type="gramEnd"/>
      <w:r w:rsidRPr="00774AAE">
        <w:rPr>
          <w:rFonts w:ascii="Palatino" w:eastAsia="MS Mincho" w:hAnsi="Palatino"/>
          <w:sz w:val="24"/>
        </w:rPr>
        <w:t xml:space="preserve"> you will have to check to see how many values are set to zero.  If there are too many or too few obvious things will happen.  Check to see what difference setting small values to zero makes in the associative properties of the system.  A rule of thumb I have heard occasionally says something like "the largest 25 percent of the connection strengths do almost all the work." Is this true?  Many more complex possibilities for modifying the learning constant are possible and have been investigated including some temporally based ones we will discuss in </w:t>
      </w:r>
      <w:r w:rsidR="001B5468" w:rsidRPr="00774AAE">
        <w:rPr>
          <w:rFonts w:ascii="Palatino" w:eastAsia="MS Mincho" w:hAnsi="Palatino"/>
          <w:sz w:val="24"/>
        </w:rPr>
        <w:t>the future</w:t>
      </w:r>
      <w:r w:rsidRPr="00774AAE">
        <w:rPr>
          <w:rFonts w:ascii="Palatino" w:eastAsia="MS Mincho" w:hAnsi="Palatino"/>
          <w:sz w:val="24"/>
        </w:rPr>
        <w:t>.</w:t>
      </w:r>
      <w:bookmarkStart w:id="6" w:name="_GoBack"/>
      <w:bookmarkEnd w:id="6"/>
    </w:p>
    <w:sectPr w:rsidR="005F5AB2" w:rsidRPr="00774AAE">
      <w:footerReference w:type="even" r:id="rId6"/>
      <w:footerReference w:type="default" r:id="rId7"/>
      <w:pgSz w:w="12240" w:h="15840"/>
      <w:pgMar w:top="1440" w:right="1319" w:bottom="1440" w:left="1319"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C54E20" w14:textId="77777777" w:rsidR="00BF2D9E" w:rsidRDefault="00BF2D9E">
      <w:r>
        <w:separator/>
      </w:r>
    </w:p>
  </w:endnote>
  <w:endnote w:type="continuationSeparator" w:id="0">
    <w:p w14:paraId="6C1F5F9E" w14:textId="77777777" w:rsidR="00BF2D9E" w:rsidRDefault="00BF2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Palatino">
    <w:panose1 w:val="00000000000000000000"/>
    <w:charset w:val="4D"/>
    <w:family w:val="auto"/>
    <w:pitch w:val="variable"/>
    <w:sig w:usb0="A00002FF" w:usb1="7800205A" w:usb2="14600000" w:usb3="00000000" w:csb0="00000193"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9AA3E" w14:textId="77777777" w:rsidR="00585B17" w:rsidRDefault="00585B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DF516EA" w14:textId="77777777" w:rsidR="00585B17" w:rsidRDefault="00585B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D1FDEA" w14:textId="77777777" w:rsidR="00585B17" w:rsidRDefault="00585B1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50F15">
      <w:rPr>
        <w:rStyle w:val="PageNumber"/>
        <w:noProof/>
      </w:rPr>
      <w:t>1</w:t>
    </w:r>
    <w:r>
      <w:rPr>
        <w:rStyle w:val="PageNumber"/>
      </w:rPr>
      <w:fldChar w:fldCharType="end"/>
    </w:r>
  </w:p>
  <w:p w14:paraId="3206D0B3" w14:textId="77777777" w:rsidR="00585B17" w:rsidRDefault="00585B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5E0A7" w14:textId="77777777" w:rsidR="00BF2D9E" w:rsidRDefault="00BF2D9E">
      <w:r>
        <w:separator/>
      </w:r>
    </w:p>
  </w:footnote>
  <w:footnote w:type="continuationSeparator" w:id="0">
    <w:p w14:paraId="28AC771E" w14:textId="77777777" w:rsidR="00BF2D9E" w:rsidRDefault="00BF2D9E">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B90"/>
    <w:rsid w:val="00004C0C"/>
    <w:rsid w:val="000208CA"/>
    <w:rsid w:val="00041AA0"/>
    <w:rsid w:val="00050F15"/>
    <w:rsid w:val="00095E90"/>
    <w:rsid w:val="000C4DDD"/>
    <w:rsid w:val="000C562B"/>
    <w:rsid w:val="000D1134"/>
    <w:rsid w:val="000E366B"/>
    <w:rsid w:val="000E4278"/>
    <w:rsid w:val="00115AE3"/>
    <w:rsid w:val="00122850"/>
    <w:rsid w:val="00137445"/>
    <w:rsid w:val="00137BAB"/>
    <w:rsid w:val="00190C26"/>
    <w:rsid w:val="001941C5"/>
    <w:rsid w:val="001A4FF3"/>
    <w:rsid w:val="001A5FCC"/>
    <w:rsid w:val="001B4973"/>
    <w:rsid w:val="001B5468"/>
    <w:rsid w:val="001D2E54"/>
    <w:rsid w:val="001E1B61"/>
    <w:rsid w:val="002105C2"/>
    <w:rsid w:val="002320F5"/>
    <w:rsid w:val="00235685"/>
    <w:rsid w:val="00294726"/>
    <w:rsid w:val="002B2318"/>
    <w:rsid w:val="002E39D5"/>
    <w:rsid w:val="002F353B"/>
    <w:rsid w:val="0032472A"/>
    <w:rsid w:val="0032767C"/>
    <w:rsid w:val="003333AE"/>
    <w:rsid w:val="00336992"/>
    <w:rsid w:val="003A32B4"/>
    <w:rsid w:val="003D1BC6"/>
    <w:rsid w:val="00403F2D"/>
    <w:rsid w:val="00420383"/>
    <w:rsid w:val="00455640"/>
    <w:rsid w:val="004B16E1"/>
    <w:rsid w:val="004D04EA"/>
    <w:rsid w:val="005318B5"/>
    <w:rsid w:val="00541F1D"/>
    <w:rsid w:val="00547B25"/>
    <w:rsid w:val="00562415"/>
    <w:rsid w:val="00585B17"/>
    <w:rsid w:val="005B4DF2"/>
    <w:rsid w:val="005D1D87"/>
    <w:rsid w:val="005D74FA"/>
    <w:rsid w:val="005D785F"/>
    <w:rsid w:val="005E7745"/>
    <w:rsid w:val="005F5AB2"/>
    <w:rsid w:val="0063568F"/>
    <w:rsid w:val="00670511"/>
    <w:rsid w:val="006718A6"/>
    <w:rsid w:val="0068788C"/>
    <w:rsid w:val="006B5E57"/>
    <w:rsid w:val="006B6875"/>
    <w:rsid w:val="006C3B90"/>
    <w:rsid w:val="006E5680"/>
    <w:rsid w:val="00721568"/>
    <w:rsid w:val="007357A6"/>
    <w:rsid w:val="007362F5"/>
    <w:rsid w:val="00754ABC"/>
    <w:rsid w:val="00774AAE"/>
    <w:rsid w:val="00776F44"/>
    <w:rsid w:val="00777F30"/>
    <w:rsid w:val="007B1251"/>
    <w:rsid w:val="007C6D63"/>
    <w:rsid w:val="0080398C"/>
    <w:rsid w:val="00806A77"/>
    <w:rsid w:val="008121D2"/>
    <w:rsid w:val="0081362A"/>
    <w:rsid w:val="00827A35"/>
    <w:rsid w:val="00877D4A"/>
    <w:rsid w:val="00882FE7"/>
    <w:rsid w:val="008A4008"/>
    <w:rsid w:val="008C44A5"/>
    <w:rsid w:val="008D0C0A"/>
    <w:rsid w:val="008D45F8"/>
    <w:rsid w:val="008F4815"/>
    <w:rsid w:val="00903094"/>
    <w:rsid w:val="00916759"/>
    <w:rsid w:val="0097044A"/>
    <w:rsid w:val="00971C95"/>
    <w:rsid w:val="009870B4"/>
    <w:rsid w:val="009F3A7D"/>
    <w:rsid w:val="00A26167"/>
    <w:rsid w:val="00A928A9"/>
    <w:rsid w:val="00AB5325"/>
    <w:rsid w:val="00AC60EE"/>
    <w:rsid w:val="00AD78EC"/>
    <w:rsid w:val="00AD79EA"/>
    <w:rsid w:val="00AE0B90"/>
    <w:rsid w:val="00B005AE"/>
    <w:rsid w:val="00B16CD5"/>
    <w:rsid w:val="00B25879"/>
    <w:rsid w:val="00B56C93"/>
    <w:rsid w:val="00B96DAB"/>
    <w:rsid w:val="00BC0916"/>
    <w:rsid w:val="00BF2D9E"/>
    <w:rsid w:val="00C21047"/>
    <w:rsid w:val="00C3159E"/>
    <w:rsid w:val="00C47FA6"/>
    <w:rsid w:val="00C6365A"/>
    <w:rsid w:val="00C640D1"/>
    <w:rsid w:val="00C83148"/>
    <w:rsid w:val="00C901E8"/>
    <w:rsid w:val="00C919AE"/>
    <w:rsid w:val="00CB4A8D"/>
    <w:rsid w:val="00CB7194"/>
    <w:rsid w:val="00CF5642"/>
    <w:rsid w:val="00DA6430"/>
    <w:rsid w:val="00DB179C"/>
    <w:rsid w:val="00DC20E9"/>
    <w:rsid w:val="00E07F99"/>
    <w:rsid w:val="00E270D7"/>
    <w:rsid w:val="00E422F0"/>
    <w:rsid w:val="00E441DB"/>
    <w:rsid w:val="00E92C5C"/>
    <w:rsid w:val="00EC0DA1"/>
    <w:rsid w:val="00F3372B"/>
    <w:rsid w:val="00F37D78"/>
    <w:rsid w:val="00F56DCE"/>
    <w:rsid w:val="00F621C3"/>
    <w:rsid w:val="00FA2139"/>
    <w:rsid w:val="00FD3E6F"/>
    <w:rsid w:val="00FD571D"/>
    <w:rsid w:val="00FF0AC7"/>
    <w:rsid w:val="00FF38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381F3"/>
  <w14:defaultImageDpi w14:val="300"/>
  <w15:chartTrackingRefBased/>
  <w15:docId w15:val="{5F5AD696-9BC7-1F40-8776-E2D5E602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atentStyles>
  <w:style w:type="paragraph" w:default="1" w:styleId="Normal">
    <w:name w:val="Normal"/>
    <w:qFormat/>
    <w:rPr>
      <w:rFonts w:ascii="Courier New" w:hAnsi="Courier New"/>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cs="Courier New"/>
      <w:sz w:val="20"/>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PlaceholderText">
    <w:name w:val="Placeholder Text"/>
    <w:basedOn w:val="DefaultParagraphFont"/>
    <w:uiPriority w:val="99"/>
    <w:unhideWhenUsed/>
    <w:rsid w:val="00C3159E"/>
    <w:rPr>
      <w:color w:val="808080"/>
    </w:rPr>
  </w:style>
  <w:style w:type="paragraph" w:styleId="BalloonText">
    <w:name w:val="Balloon Text"/>
    <w:basedOn w:val="Normal"/>
    <w:link w:val="BalloonTextChar"/>
    <w:rsid w:val="00C3159E"/>
    <w:rPr>
      <w:rFonts w:ascii="Times New Roman" w:hAnsi="Times New Roman"/>
      <w:sz w:val="18"/>
      <w:szCs w:val="18"/>
    </w:rPr>
  </w:style>
  <w:style w:type="character" w:customStyle="1" w:styleId="BalloonTextChar">
    <w:name w:val="Balloon Text Char"/>
    <w:basedOn w:val="DefaultParagraphFont"/>
    <w:link w:val="BalloonText"/>
    <w:rsid w:val="00C3159E"/>
    <w:rPr>
      <w:sz w:val="18"/>
      <w:szCs w:val="18"/>
      <w:lang w:eastAsia="en-US"/>
    </w:rPr>
  </w:style>
  <w:style w:type="character" w:styleId="CommentReference">
    <w:name w:val="annotation reference"/>
    <w:basedOn w:val="DefaultParagraphFont"/>
    <w:rsid w:val="000E4278"/>
    <w:rPr>
      <w:sz w:val="21"/>
      <w:szCs w:val="21"/>
    </w:rPr>
  </w:style>
  <w:style w:type="paragraph" w:styleId="CommentText">
    <w:name w:val="annotation text"/>
    <w:basedOn w:val="Normal"/>
    <w:link w:val="CommentTextChar"/>
    <w:rsid w:val="000E4278"/>
  </w:style>
  <w:style w:type="character" w:customStyle="1" w:styleId="CommentTextChar">
    <w:name w:val="Comment Text Char"/>
    <w:basedOn w:val="DefaultParagraphFont"/>
    <w:link w:val="CommentText"/>
    <w:rsid w:val="000E4278"/>
    <w:rPr>
      <w:rFonts w:ascii="Courier New" w:hAnsi="Courier New"/>
      <w:sz w:val="24"/>
      <w:szCs w:val="24"/>
      <w:lang w:eastAsia="en-US"/>
    </w:rPr>
  </w:style>
  <w:style w:type="paragraph" w:styleId="CommentSubject">
    <w:name w:val="annotation subject"/>
    <w:basedOn w:val="CommentText"/>
    <w:next w:val="CommentText"/>
    <w:link w:val="CommentSubjectChar"/>
    <w:rsid w:val="000E4278"/>
    <w:rPr>
      <w:b/>
      <w:bCs/>
    </w:rPr>
  </w:style>
  <w:style w:type="character" w:customStyle="1" w:styleId="CommentSubjectChar">
    <w:name w:val="Comment Subject Char"/>
    <w:basedOn w:val="CommentTextChar"/>
    <w:link w:val="CommentSubject"/>
    <w:rsid w:val="000E4278"/>
    <w:rPr>
      <w:rFonts w:ascii="Courier New" w:hAnsi="Courier New"/>
      <w:b/>
      <w:bCs/>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83700">
      <w:bodyDiv w:val="1"/>
      <w:marLeft w:val="0"/>
      <w:marRight w:val="0"/>
      <w:marTop w:val="0"/>
      <w:marBottom w:val="0"/>
      <w:divBdr>
        <w:top w:val="none" w:sz="0" w:space="0" w:color="auto"/>
        <w:left w:val="none" w:sz="0" w:space="0" w:color="auto"/>
        <w:bottom w:val="none" w:sz="0" w:space="0" w:color="auto"/>
        <w:right w:val="none" w:sz="0" w:space="0" w:color="auto"/>
      </w:divBdr>
      <w:divsChild>
        <w:div w:id="1353727951">
          <w:marLeft w:val="0"/>
          <w:marRight w:val="0"/>
          <w:marTop w:val="0"/>
          <w:marBottom w:val="0"/>
          <w:divBdr>
            <w:top w:val="none" w:sz="0" w:space="0" w:color="auto"/>
            <w:left w:val="none" w:sz="0" w:space="0" w:color="auto"/>
            <w:bottom w:val="none" w:sz="0" w:space="0" w:color="auto"/>
            <w:right w:val="none" w:sz="0" w:space="0" w:color="auto"/>
          </w:divBdr>
        </w:div>
      </w:divsChild>
    </w:div>
    <w:div w:id="1449354327">
      <w:bodyDiv w:val="1"/>
      <w:marLeft w:val="0"/>
      <w:marRight w:val="0"/>
      <w:marTop w:val="0"/>
      <w:marBottom w:val="0"/>
      <w:divBdr>
        <w:top w:val="none" w:sz="0" w:space="0" w:color="auto"/>
        <w:left w:val="none" w:sz="0" w:space="0" w:color="auto"/>
        <w:bottom w:val="none" w:sz="0" w:space="0" w:color="auto"/>
        <w:right w:val="none" w:sz="0" w:space="0" w:color="auto"/>
      </w:divBdr>
      <w:divsChild>
        <w:div w:id="15016951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8</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lpstr>
    </vt:vector>
  </TitlesOfParts>
  <Company>Brown University</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Jim Anderson</dc:creator>
  <cp:keywords/>
  <dc:description/>
  <cp:lastModifiedBy>Keiana Snell</cp:lastModifiedBy>
  <cp:revision>8</cp:revision>
  <cp:lastPrinted>2019-10-15T00:08:00Z</cp:lastPrinted>
  <dcterms:created xsi:type="dcterms:W3CDTF">2020-03-31T06:28:00Z</dcterms:created>
  <dcterms:modified xsi:type="dcterms:W3CDTF">2020-04-17T21:19:00Z</dcterms:modified>
</cp:coreProperties>
</file>